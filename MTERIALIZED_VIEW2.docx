
<file path=[Content_Types].xml><?xml version="1.0" encoding="utf-8"?>
<Types xmlns="http://schemas.openxmlformats.org/package/2006/content-types">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672B36" w:rsidRPr="00672B36" w:rsidTr="00672B36">
        <w:trPr>
          <w:trHeight w:val="863"/>
          <w:tblCellSpacing w:w="0" w:type="dxa"/>
        </w:trPr>
        <w:tc>
          <w:tcPr>
            <w:tcW w:w="0" w:type="auto"/>
            <w:hideMark/>
          </w:tcPr>
          <w:tbl>
            <w:tblPr>
              <w:tblW w:w="5000" w:type="pct"/>
              <w:tblCellSpacing w:w="0" w:type="dxa"/>
              <w:tblCellMar>
                <w:left w:w="0" w:type="dxa"/>
                <w:right w:w="0" w:type="dxa"/>
              </w:tblCellMar>
              <w:tblLook w:val="04A0"/>
            </w:tblPr>
            <w:tblGrid>
              <w:gridCol w:w="6646"/>
              <w:gridCol w:w="2714"/>
            </w:tblGrid>
            <w:tr w:rsidR="00672B36" w:rsidRPr="00672B36">
              <w:trPr>
                <w:tblCellSpacing w:w="0" w:type="dxa"/>
              </w:trPr>
              <w:tc>
                <w:tcPr>
                  <w:tcW w:w="3550" w:type="pct"/>
                  <w:hideMark/>
                </w:tcPr>
                <w:tbl>
                  <w:tblPr>
                    <w:tblW w:w="5000" w:type="pct"/>
                    <w:tblCellSpacing w:w="0" w:type="dxa"/>
                    <w:tblCellMar>
                      <w:left w:w="0" w:type="dxa"/>
                      <w:right w:w="0" w:type="dxa"/>
                    </w:tblCellMar>
                    <w:tblLook w:val="04A0"/>
                  </w:tblPr>
                  <w:tblGrid>
                    <w:gridCol w:w="6646"/>
                  </w:tblGrid>
                  <w:tr w:rsidR="00672B36" w:rsidRPr="00672B36">
                    <w:trPr>
                      <w:tblCellSpacing w:w="0" w:type="dxa"/>
                    </w:trPr>
                    <w:tc>
                      <w:tcPr>
                        <w:tcW w:w="0" w:type="auto"/>
                        <w:tcMar>
                          <w:top w:w="255" w:type="dxa"/>
                          <w:left w:w="255" w:type="dxa"/>
                          <w:bottom w:w="0" w:type="dxa"/>
                          <w:right w:w="0" w:type="dxa"/>
                        </w:tcMar>
                        <w:hideMark/>
                      </w:tcPr>
                      <w:p w:rsidR="00672B36" w:rsidRPr="00672B36" w:rsidRDefault="00672B36" w:rsidP="00672B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2125" cy="466725"/>
                              <wp:effectExtent l="19050" t="0" r="9525" b="0"/>
                              <wp:docPr id="1" name="Picture 1" descr="http://www.skill-guru.com/img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kill-guru.com/imgs/logo.jpg"/>
                                      <pic:cNvPicPr>
                                        <a:picLocks noChangeAspect="1" noChangeArrowheads="1"/>
                                      </pic:cNvPicPr>
                                    </pic:nvPicPr>
                                    <pic:blipFill>
                                      <a:blip r:embed="rId5"/>
                                      <a:srcRect/>
                                      <a:stretch>
                                        <a:fillRect/>
                                      </a:stretch>
                                    </pic:blipFill>
                                    <pic:spPr bwMode="auto">
                                      <a:xfrm>
                                        <a:off x="0" y="0"/>
                                        <a:ext cx="1762125" cy="466725"/>
                                      </a:xfrm>
                                      <a:prstGeom prst="rect">
                                        <a:avLst/>
                                      </a:prstGeom>
                                      <a:noFill/>
                                      <a:ln w="9525">
                                        <a:noFill/>
                                        <a:miter lim="800000"/>
                                        <a:headEnd/>
                                        <a:tailEnd/>
                                      </a:ln>
                                    </pic:spPr>
                                  </pic:pic>
                                </a:graphicData>
                              </a:graphic>
                            </wp:inline>
                          </w:drawing>
                        </w:r>
                      </w:p>
                    </w:tc>
                  </w:tr>
                  <w:tr w:rsidR="00672B36" w:rsidRPr="00672B36">
                    <w:trPr>
                      <w:tblCellSpacing w:w="0" w:type="dxa"/>
                    </w:trPr>
                    <w:tc>
                      <w:tcPr>
                        <w:tcW w:w="0" w:type="auto"/>
                        <w:tcMar>
                          <w:top w:w="0" w:type="dxa"/>
                          <w:left w:w="150" w:type="dxa"/>
                          <w:bottom w:w="0" w:type="dxa"/>
                          <w:right w:w="0" w:type="dxa"/>
                        </w:tcMar>
                        <w:hideMark/>
                      </w:tcPr>
                      <w:p w:rsidR="00672B36" w:rsidRPr="00672B36" w:rsidRDefault="00672B36" w:rsidP="00672B36">
                        <w:pPr>
                          <w:spacing w:after="0" w:line="240" w:lineRule="auto"/>
                          <w:jc w:val="center"/>
                          <w:rPr>
                            <w:rFonts w:ascii="Trebuchet MS" w:eastAsia="Times New Roman" w:hAnsi="Trebuchet MS" w:cs="Times New Roman"/>
                            <w:b/>
                            <w:bCs/>
                            <w:i/>
                            <w:iCs/>
                            <w:color w:val="4F4F4F"/>
                            <w:sz w:val="11"/>
                            <w:szCs w:val="11"/>
                          </w:rPr>
                        </w:pPr>
                        <w:r w:rsidRPr="00672B36">
                          <w:rPr>
                            <w:rFonts w:ascii="Trebuchet MS" w:eastAsia="Times New Roman" w:hAnsi="Trebuchet MS" w:cs="Times New Roman"/>
                            <w:b/>
                            <w:bCs/>
                            <w:i/>
                            <w:iCs/>
                            <w:color w:val="4F4F4F"/>
                            <w:sz w:val="11"/>
                            <w:szCs w:val="11"/>
                          </w:rPr>
                          <w:t>Mock tests, Interview questions and Tutorials</w:t>
                        </w:r>
                      </w:p>
                    </w:tc>
                  </w:tr>
                </w:tbl>
                <w:p w:rsidR="00672B36" w:rsidRPr="00672B36" w:rsidRDefault="00672B36" w:rsidP="00672B36">
                  <w:pPr>
                    <w:spacing w:after="0" w:line="240" w:lineRule="auto"/>
                    <w:rPr>
                      <w:rFonts w:ascii="Times New Roman" w:eastAsia="Times New Roman" w:hAnsi="Times New Roman" w:cs="Times New Roman"/>
                      <w:sz w:val="24"/>
                      <w:szCs w:val="24"/>
                    </w:rPr>
                  </w:pPr>
                </w:p>
              </w:tc>
              <w:tc>
                <w:tcPr>
                  <w:tcW w:w="1450" w:type="pct"/>
                  <w:tcMar>
                    <w:top w:w="270" w:type="dxa"/>
                    <w:left w:w="0" w:type="dxa"/>
                    <w:bottom w:w="0" w:type="dxa"/>
                    <w:right w:w="0" w:type="dxa"/>
                  </w:tcMar>
                  <w:hideMark/>
                </w:tcPr>
                <w:tbl>
                  <w:tblPr>
                    <w:tblW w:w="5000" w:type="pct"/>
                    <w:tblCellSpacing w:w="0" w:type="dxa"/>
                    <w:tblCellMar>
                      <w:left w:w="0" w:type="dxa"/>
                      <w:right w:w="0" w:type="dxa"/>
                    </w:tblCellMar>
                    <w:tblLook w:val="04A0"/>
                  </w:tblPr>
                  <w:tblGrid>
                    <w:gridCol w:w="1466"/>
                    <w:gridCol w:w="1248"/>
                  </w:tblGrid>
                  <w:tr w:rsidR="00672B36" w:rsidRPr="00672B36">
                    <w:trPr>
                      <w:tblCellSpacing w:w="0" w:type="dxa"/>
                    </w:trPr>
                    <w:tc>
                      <w:tcPr>
                        <w:tcW w:w="2700" w:type="pct"/>
                        <w:hideMark/>
                      </w:tcPr>
                      <w:p w:rsidR="00672B36" w:rsidRPr="00672B36" w:rsidRDefault="00672B36" w:rsidP="00672B36">
                        <w:pPr>
                          <w:spacing w:after="0" w:line="240" w:lineRule="auto"/>
                          <w:rPr>
                            <w:rFonts w:ascii="Times New Roman" w:eastAsia="Times New Roman" w:hAnsi="Times New Roman" w:cs="Times New Roman"/>
                            <w:sz w:val="24"/>
                            <w:szCs w:val="24"/>
                          </w:rPr>
                        </w:pPr>
                      </w:p>
                    </w:tc>
                    <w:tc>
                      <w:tcPr>
                        <w:tcW w:w="2300" w:type="pct"/>
                        <w:hideMark/>
                      </w:tcPr>
                      <w:p w:rsidR="00672B36" w:rsidRPr="00672B36" w:rsidRDefault="00672B36" w:rsidP="00672B36">
                        <w:pPr>
                          <w:spacing w:after="0" w:line="240" w:lineRule="auto"/>
                          <w:rPr>
                            <w:rFonts w:ascii="Times New Roman" w:eastAsia="Times New Roman" w:hAnsi="Times New Roman" w:cs="Times New Roman"/>
                            <w:sz w:val="24"/>
                            <w:szCs w:val="24"/>
                          </w:rPr>
                        </w:pPr>
                      </w:p>
                    </w:tc>
                  </w:tr>
                  <w:tr w:rsidR="00672B36" w:rsidRPr="00672B36">
                    <w:trPr>
                      <w:tblCellSpacing w:w="0" w:type="dxa"/>
                    </w:trPr>
                    <w:tc>
                      <w:tcPr>
                        <w:tcW w:w="0" w:type="auto"/>
                        <w:gridSpan w:val="2"/>
                        <w:vAlign w:val="center"/>
                        <w:hideMark/>
                      </w:tcPr>
                      <w:p w:rsidR="00672B36" w:rsidRPr="00672B36" w:rsidRDefault="00672B36" w:rsidP="00672B36">
                        <w:pPr>
                          <w:spacing w:after="0" w:line="240" w:lineRule="auto"/>
                          <w:rPr>
                            <w:rFonts w:ascii="Times New Roman" w:eastAsia="Times New Roman" w:hAnsi="Times New Roman" w:cs="Times New Roman"/>
                            <w:sz w:val="24"/>
                            <w:szCs w:val="24"/>
                          </w:rPr>
                        </w:pPr>
                        <w:r w:rsidRPr="00672B36">
                          <w:rPr>
                            <w:rFonts w:ascii="Times New Roman" w:eastAsia="Times New Roman" w:hAnsi="Times New Roman" w:cs="Times New Roman"/>
                            <w:sz w:val="24"/>
                            <w:szCs w:val="24"/>
                          </w:rPr>
                          <w:t> </w:t>
                        </w:r>
                      </w:p>
                    </w:tc>
                  </w:tr>
                  <w:tr w:rsidR="00672B36" w:rsidRPr="00672B36">
                    <w:trPr>
                      <w:tblCellSpacing w:w="0" w:type="dxa"/>
                    </w:trPr>
                    <w:tc>
                      <w:tcPr>
                        <w:tcW w:w="0" w:type="auto"/>
                        <w:gridSpan w:val="2"/>
                        <w:tcMar>
                          <w:top w:w="0" w:type="dxa"/>
                          <w:left w:w="150" w:type="dxa"/>
                          <w:bottom w:w="0" w:type="dxa"/>
                          <w:right w:w="0" w:type="dxa"/>
                        </w:tcMar>
                        <w:vAlign w:val="center"/>
                        <w:hideMark/>
                      </w:tcPr>
                      <w:p w:rsidR="00672B36" w:rsidRPr="00672B36" w:rsidRDefault="00672B36" w:rsidP="00672B36">
                        <w:pPr>
                          <w:spacing w:after="0" w:line="240" w:lineRule="auto"/>
                          <w:rPr>
                            <w:rFonts w:ascii="Trebuchet MS" w:eastAsia="Times New Roman" w:hAnsi="Trebuchet MS" w:cs="Times New Roman"/>
                            <w:b/>
                            <w:bCs/>
                            <w:i/>
                            <w:iCs/>
                            <w:color w:val="4F4F4F"/>
                            <w:sz w:val="11"/>
                            <w:szCs w:val="11"/>
                          </w:rPr>
                        </w:pPr>
                      </w:p>
                    </w:tc>
                  </w:tr>
                </w:tbl>
                <w:p w:rsidR="00672B36" w:rsidRPr="00672B36" w:rsidRDefault="00672B36" w:rsidP="00672B36">
                  <w:pPr>
                    <w:spacing w:after="0" w:line="240" w:lineRule="auto"/>
                    <w:rPr>
                      <w:rFonts w:ascii="Times New Roman" w:eastAsia="Times New Roman" w:hAnsi="Times New Roman" w:cs="Times New Roman"/>
                      <w:sz w:val="24"/>
                      <w:szCs w:val="24"/>
                    </w:rPr>
                  </w:pPr>
                </w:p>
              </w:tc>
            </w:tr>
          </w:tbl>
          <w:p w:rsidR="00672B36" w:rsidRPr="00672B36" w:rsidRDefault="00672B36" w:rsidP="00672B36">
            <w:pPr>
              <w:spacing w:after="0" w:line="240" w:lineRule="auto"/>
              <w:rPr>
                <w:rFonts w:ascii="Times New Roman" w:eastAsia="Times New Roman" w:hAnsi="Times New Roman" w:cs="Times New Roman"/>
                <w:sz w:val="24"/>
                <w:szCs w:val="24"/>
              </w:rPr>
            </w:pPr>
          </w:p>
        </w:tc>
      </w:tr>
      <w:tr w:rsidR="00672B36" w:rsidRPr="00672B36" w:rsidTr="00672B36">
        <w:trPr>
          <w:tblCellSpacing w:w="0" w:type="dxa"/>
        </w:trPr>
        <w:tc>
          <w:tcPr>
            <w:tcW w:w="0" w:type="auto"/>
            <w:hideMark/>
          </w:tcPr>
          <w:tbl>
            <w:tblPr>
              <w:tblW w:w="5000" w:type="pct"/>
              <w:tblCellSpacing w:w="0" w:type="dxa"/>
              <w:tblCellMar>
                <w:left w:w="0" w:type="dxa"/>
                <w:right w:w="0" w:type="dxa"/>
              </w:tblCellMar>
              <w:tblLook w:val="04A0"/>
            </w:tblPr>
            <w:tblGrid>
              <w:gridCol w:w="9360"/>
            </w:tblGrid>
            <w:tr w:rsidR="00672B36" w:rsidRPr="00672B36">
              <w:trPr>
                <w:tblCellSpacing w:w="0" w:type="dxa"/>
              </w:trPr>
              <w:tc>
                <w:tcPr>
                  <w:tcW w:w="0" w:type="auto"/>
                  <w:hideMark/>
                </w:tcPr>
                <w:tbl>
                  <w:tblPr>
                    <w:tblW w:w="5000" w:type="pct"/>
                    <w:tblCellSpacing w:w="0" w:type="dxa"/>
                    <w:tblCellMar>
                      <w:left w:w="0" w:type="dxa"/>
                      <w:right w:w="0" w:type="dxa"/>
                    </w:tblCellMar>
                    <w:tblLook w:val="04A0"/>
                  </w:tblPr>
                  <w:tblGrid>
                    <w:gridCol w:w="94"/>
                    <w:gridCol w:w="9266"/>
                  </w:tblGrid>
                  <w:tr w:rsidR="00672B36" w:rsidRPr="00672B36">
                    <w:trPr>
                      <w:tblCellSpacing w:w="0" w:type="dxa"/>
                    </w:trPr>
                    <w:tc>
                      <w:tcPr>
                        <w:tcW w:w="50" w:type="pct"/>
                        <w:hideMark/>
                      </w:tcPr>
                      <w:p w:rsidR="00672B36" w:rsidRPr="00672B36" w:rsidRDefault="00672B36" w:rsidP="00672B36">
                        <w:pPr>
                          <w:spacing w:after="0" w:line="240" w:lineRule="auto"/>
                          <w:rPr>
                            <w:rFonts w:ascii="Times New Roman" w:eastAsia="Times New Roman" w:hAnsi="Times New Roman" w:cs="Times New Roman"/>
                            <w:sz w:val="24"/>
                            <w:szCs w:val="24"/>
                          </w:rPr>
                        </w:pPr>
                        <w:r w:rsidRPr="00672B36">
                          <w:rPr>
                            <w:rFonts w:ascii="Times New Roman" w:eastAsia="Times New Roman" w:hAnsi="Times New Roman" w:cs="Times New Roman"/>
                            <w:sz w:val="24"/>
                            <w:szCs w:val="24"/>
                          </w:rPr>
                          <w:t> </w:t>
                        </w:r>
                      </w:p>
                    </w:tc>
                    <w:tc>
                      <w:tcPr>
                        <w:tcW w:w="4950" w:type="pct"/>
                        <w:shd w:val="clear" w:color="auto" w:fill="FFFFFF"/>
                        <w:hideMark/>
                      </w:tcPr>
                      <w:tbl>
                        <w:tblPr>
                          <w:tblW w:w="5000" w:type="pct"/>
                          <w:tblCellSpacing w:w="0" w:type="dxa"/>
                          <w:tblCellMar>
                            <w:left w:w="0" w:type="dxa"/>
                            <w:right w:w="0" w:type="dxa"/>
                          </w:tblCellMar>
                          <w:tblLook w:val="04A0"/>
                        </w:tblPr>
                        <w:tblGrid>
                          <w:gridCol w:w="9266"/>
                        </w:tblGrid>
                        <w:tr w:rsidR="00672B36" w:rsidRPr="00672B36">
                          <w:trPr>
                            <w:tblCellSpacing w:w="0" w:type="dxa"/>
                          </w:trPr>
                          <w:tc>
                            <w:tcPr>
                              <w:tcW w:w="0" w:type="auto"/>
                              <w:hideMark/>
                            </w:tcPr>
                            <w:tbl>
                              <w:tblPr>
                                <w:tblW w:w="5000" w:type="pct"/>
                                <w:tblCellSpacing w:w="0" w:type="dxa"/>
                                <w:tblCellMar>
                                  <w:left w:w="0" w:type="dxa"/>
                                  <w:right w:w="0" w:type="dxa"/>
                                </w:tblCellMar>
                                <w:tblLook w:val="04A0"/>
                              </w:tblPr>
                              <w:tblGrid>
                                <w:gridCol w:w="9266"/>
                              </w:tblGrid>
                              <w:tr w:rsidR="00672B36" w:rsidRPr="00672B36">
                                <w:trPr>
                                  <w:tblCellSpacing w:w="0" w:type="dxa"/>
                                </w:trPr>
                                <w:tc>
                                  <w:tcPr>
                                    <w:tcW w:w="3900" w:type="pct"/>
                                    <w:hideMark/>
                                  </w:tcPr>
                                  <w:tbl>
                                    <w:tblPr>
                                      <w:tblW w:w="5000" w:type="pct"/>
                                      <w:tblCellSpacing w:w="0" w:type="dxa"/>
                                      <w:tblCellMar>
                                        <w:left w:w="0" w:type="dxa"/>
                                        <w:right w:w="0" w:type="dxa"/>
                                      </w:tblCellMar>
                                      <w:tblLook w:val="04A0"/>
                                    </w:tblPr>
                                    <w:tblGrid>
                                      <w:gridCol w:w="9266"/>
                                    </w:tblGrid>
                                    <w:tr w:rsidR="00672B36" w:rsidRPr="00672B36">
                                      <w:trPr>
                                        <w:tblCellSpacing w:w="0" w:type="dxa"/>
                                      </w:trPr>
                                      <w:tc>
                                        <w:tcPr>
                                          <w:tcW w:w="0" w:type="auto"/>
                                          <w:hideMark/>
                                        </w:tcPr>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hyperlink r:id="rId6" w:history="1">
                                            <w:r w:rsidRPr="00672B36">
                                              <w:rPr>
                                                <w:rFonts w:ascii="Trebuchet MS" w:eastAsia="Times New Roman" w:hAnsi="Trebuchet MS" w:cs="Times New Roman"/>
                                                <w:b/>
                                                <w:bCs/>
                                                <w:color w:val="484848"/>
                                                <w:sz w:val="10"/>
                                                <w:u w:val="single"/>
                                              </w:rPr>
                                              <w:t>Home</w:t>
                                            </w:r>
                                          </w:hyperlink>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 cy="371475"/>
                                                <wp:effectExtent l="19050" t="0" r="0" b="0"/>
                                                <wp:docPr id="2" name="Picture 2" descr="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ker "/>
                                                        <pic:cNvPicPr>
                                                          <a:picLocks noChangeAspect="1" noChangeArrowheads="1"/>
                                                        </pic:cNvPicPr>
                                                      </pic:nvPicPr>
                                                      <pic:blipFill>
                                                        <a:blip r:embed="rId7"/>
                                                        <a:srcRect/>
                                                        <a:stretch>
                                                          <a:fillRect/>
                                                        </a:stretch>
                                                      </pic:blipFill>
                                                      <pic:spPr bwMode="auto">
                                                        <a:xfrm>
                                                          <a:off x="0" y="0"/>
                                                          <a:ext cx="19050" cy="371475"/>
                                                        </a:xfrm>
                                                        <a:prstGeom prst="rect">
                                                          <a:avLst/>
                                                        </a:prstGeom>
                                                        <a:noFill/>
                                                        <a:ln w="9525">
                                                          <a:noFill/>
                                                          <a:miter lim="800000"/>
                                                          <a:headEnd/>
                                                          <a:tailEnd/>
                                                        </a:ln>
                                                      </pic:spPr>
                                                    </pic:pic>
                                                  </a:graphicData>
                                                </a:graphic>
                                              </wp:inline>
                                            </w:drawing>
                                          </w:r>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hyperlink r:id="rId8" w:history="1">
                                            <w:r w:rsidRPr="00672B36">
                                              <w:rPr>
                                                <w:rFonts w:ascii="Trebuchet MS" w:eastAsia="Times New Roman" w:hAnsi="Trebuchet MS" w:cs="Times New Roman"/>
                                                <w:b/>
                                                <w:bCs/>
                                                <w:color w:val="484848"/>
                                                <w:sz w:val="10"/>
                                                <w:u w:val="single"/>
                                              </w:rPr>
                                              <w:t>Interview Questions</w:t>
                                            </w:r>
                                          </w:hyperlink>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 cy="371475"/>
                                                <wp:effectExtent l="19050" t="0" r="0" b="0"/>
                                                <wp:docPr id="3" name="Picture 3" descr="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ker "/>
                                                        <pic:cNvPicPr>
                                                          <a:picLocks noChangeAspect="1" noChangeArrowheads="1"/>
                                                        </pic:cNvPicPr>
                                                      </pic:nvPicPr>
                                                      <pic:blipFill>
                                                        <a:blip r:embed="rId7"/>
                                                        <a:srcRect/>
                                                        <a:stretch>
                                                          <a:fillRect/>
                                                        </a:stretch>
                                                      </pic:blipFill>
                                                      <pic:spPr bwMode="auto">
                                                        <a:xfrm>
                                                          <a:off x="0" y="0"/>
                                                          <a:ext cx="19050" cy="371475"/>
                                                        </a:xfrm>
                                                        <a:prstGeom prst="rect">
                                                          <a:avLst/>
                                                        </a:prstGeom>
                                                        <a:noFill/>
                                                        <a:ln w="9525">
                                                          <a:noFill/>
                                                          <a:miter lim="800000"/>
                                                          <a:headEnd/>
                                                          <a:tailEnd/>
                                                        </a:ln>
                                                      </pic:spPr>
                                                    </pic:pic>
                                                  </a:graphicData>
                                                </a:graphic>
                                              </wp:inline>
                                            </w:drawing>
                                          </w:r>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hyperlink r:id="rId9" w:history="1">
                                            <w:r w:rsidRPr="00672B36">
                                              <w:rPr>
                                                <w:rFonts w:ascii="Trebuchet MS" w:eastAsia="Times New Roman" w:hAnsi="Trebuchet MS" w:cs="Times New Roman"/>
                                                <w:b/>
                                                <w:bCs/>
                                                <w:color w:val="484848"/>
                                                <w:sz w:val="10"/>
                                                <w:u w:val="single"/>
                                              </w:rPr>
                                              <w:t>Certification Test</w:t>
                                            </w:r>
                                          </w:hyperlink>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 cy="371475"/>
                                                <wp:effectExtent l="19050" t="0" r="0" b="0"/>
                                                <wp:docPr id="4" name="Picture 4" descr="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aker "/>
                                                        <pic:cNvPicPr>
                                                          <a:picLocks noChangeAspect="1" noChangeArrowheads="1"/>
                                                        </pic:cNvPicPr>
                                                      </pic:nvPicPr>
                                                      <pic:blipFill>
                                                        <a:blip r:embed="rId7"/>
                                                        <a:srcRect/>
                                                        <a:stretch>
                                                          <a:fillRect/>
                                                        </a:stretch>
                                                      </pic:blipFill>
                                                      <pic:spPr bwMode="auto">
                                                        <a:xfrm>
                                                          <a:off x="0" y="0"/>
                                                          <a:ext cx="19050" cy="371475"/>
                                                        </a:xfrm>
                                                        <a:prstGeom prst="rect">
                                                          <a:avLst/>
                                                        </a:prstGeom>
                                                        <a:noFill/>
                                                        <a:ln w="9525">
                                                          <a:noFill/>
                                                          <a:miter lim="800000"/>
                                                          <a:headEnd/>
                                                          <a:tailEnd/>
                                                        </a:ln>
                                                      </pic:spPr>
                                                    </pic:pic>
                                                  </a:graphicData>
                                                </a:graphic>
                                              </wp:inline>
                                            </w:drawing>
                                          </w:r>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hyperlink r:id="rId10" w:history="1">
                                            <w:r w:rsidRPr="00672B36">
                                              <w:rPr>
                                                <w:rFonts w:ascii="Trebuchet MS" w:eastAsia="Times New Roman" w:hAnsi="Trebuchet MS" w:cs="Times New Roman"/>
                                                <w:b/>
                                                <w:bCs/>
                                                <w:color w:val="484848"/>
                                                <w:sz w:val="10"/>
                                                <w:u w:val="single"/>
                                              </w:rPr>
                                              <w:t>US Universities Admission</w:t>
                                            </w:r>
                                          </w:hyperlink>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 cy="371475"/>
                                                <wp:effectExtent l="19050" t="0" r="0" b="0"/>
                                                <wp:docPr id="5" name="Picture 5" descr="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aker "/>
                                                        <pic:cNvPicPr>
                                                          <a:picLocks noChangeAspect="1" noChangeArrowheads="1"/>
                                                        </pic:cNvPicPr>
                                                      </pic:nvPicPr>
                                                      <pic:blipFill>
                                                        <a:blip r:embed="rId7"/>
                                                        <a:srcRect/>
                                                        <a:stretch>
                                                          <a:fillRect/>
                                                        </a:stretch>
                                                      </pic:blipFill>
                                                      <pic:spPr bwMode="auto">
                                                        <a:xfrm>
                                                          <a:off x="0" y="0"/>
                                                          <a:ext cx="19050" cy="371475"/>
                                                        </a:xfrm>
                                                        <a:prstGeom prst="rect">
                                                          <a:avLst/>
                                                        </a:prstGeom>
                                                        <a:noFill/>
                                                        <a:ln w="9525">
                                                          <a:noFill/>
                                                          <a:miter lim="800000"/>
                                                          <a:headEnd/>
                                                          <a:tailEnd/>
                                                        </a:ln>
                                                      </pic:spPr>
                                                    </pic:pic>
                                                  </a:graphicData>
                                                </a:graphic>
                                              </wp:inline>
                                            </w:drawing>
                                          </w:r>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hyperlink r:id="rId11" w:history="1">
                                            <w:r w:rsidRPr="00672B36">
                                              <w:rPr>
                                                <w:rFonts w:ascii="Trebuchet MS" w:eastAsia="Times New Roman" w:hAnsi="Trebuchet MS" w:cs="Times New Roman"/>
                                                <w:b/>
                                                <w:bCs/>
                                                <w:color w:val="484848"/>
                                                <w:sz w:val="10"/>
                                                <w:u w:val="single"/>
                                              </w:rPr>
                                              <w:t>GRE Prep</w:t>
                                            </w:r>
                                          </w:hyperlink>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 cy="371475"/>
                                                <wp:effectExtent l="19050" t="0" r="0" b="0"/>
                                                <wp:docPr id="6" name="Picture 6" descr="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ker "/>
                                                        <pic:cNvPicPr>
                                                          <a:picLocks noChangeAspect="1" noChangeArrowheads="1"/>
                                                        </pic:cNvPicPr>
                                                      </pic:nvPicPr>
                                                      <pic:blipFill>
                                                        <a:blip r:embed="rId7"/>
                                                        <a:srcRect/>
                                                        <a:stretch>
                                                          <a:fillRect/>
                                                        </a:stretch>
                                                      </pic:blipFill>
                                                      <pic:spPr bwMode="auto">
                                                        <a:xfrm>
                                                          <a:off x="0" y="0"/>
                                                          <a:ext cx="19050" cy="371475"/>
                                                        </a:xfrm>
                                                        <a:prstGeom prst="rect">
                                                          <a:avLst/>
                                                        </a:prstGeom>
                                                        <a:noFill/>
                                                        <a:ln w="9525">
                                                          <a:noFill/>
                                                          <a:miter lim="800000"/>
                                                          <a:headEnd/>
                                                          <a:tailEnd/>
                                                        </a:ln>
                                                      </pic:spPr>
                                                    </pic:pic>
                                                  </a:graphicData>
                                                </a:graphic>
                                              </wp:inline>
                                            </w:drawing>
                                          </w:r>
                                        </w:p>
                                        <w:p w:rsidR="00672B36" w:rsidRPr="00672B36" w:rsidRDefault="00672B36" w:rsidP="00672B36">
                                          <w:pPr>
                                            <w:numPr>
                                              <w:ilvl w:val="0"/>
                                              <w:numId w:val="1"/>
                                            </w:numPr>
                                            <w:spacing w:after="0" w:line="285" w:lineRule="atLeast"/>
                                            <w:ind w:left="0"/>
                                            <w:rPr>
                                              <w:rFonts w:ascii="Times New Roman" w:eastAsia="Times New Roman" w:hAnsi="Times New Roman" w:cs="Times New Roman"/>
                                              <w:sz w:val="24"/>
                                              <w:szCs w:val="24"/>
                                            </w:rPr>
                                          </w:pPr>
                                          <w:hyperlink r:id="rId12" w:history="1">
                                            <w:r w:rsidRPr="00672B36">
                                              <w:rPr>
                                                <w:rFonts w:ascii="Trebuchet MS" w:eastAsia="Times New Roman" w:hAnsi="Trebuchet MS" w:cs="Times New Roman"/>
                                                <w:b/>
                                                <w:bCs/>
                                                <w:color w:val="484848"/>
                                                <w:sz w:val="10"/>
                                                <w:u w:val="single"/>
                                              </w:rPr>
                                              <w:t>Contact Us</w:t>
                                            </w:r>
                                          </w:hyperlink>
                                        </w:p>
                                      </w:tc>
                                    </w:tr>
                                  </w:tbl>
                                  <w:p w:rsidR="00672B36" w:rsidRPr="00672B36" w:rsidRDefault="00672B36" w:rsidP="00672B36">
                                    <w:pPr>
                                      <w:spacing w:after="0" w:line="240" w:lineRule="auto"/>
                                      <w:rPr>
                                        <w:rFonts w:ascii="Times New Roman" w:eastAsia="Times New Roman" w:hAnsi="Times New Roman" w:cs="Times New Roman"/>
                                        <w:sz w:val="24"/>
                                        <w:szCs w:val="24"/>
                                      </w:rPr>
                                    </w:pPr>
                                  </w:p>
                                </w:tc>
                              </w:tr>
                            </w:tbl>
                            <w:p w:rsidR="00672B36" w:rsidRPr="00672B36" w:rsidRDefault="00672B36" w:rsidP="00672B36">
                              <w:pPr>
                                <w:spacing w:after="0" w:line="240" w:lineRule="auto"/>
                                <w:rPr>
                                  <w:rFonts w:ascii="Times New Roman" w:eastAsia="Times New Roman" w:hAnsi="Times New Roman" w:cs="Times New Roman"/>
                                  <w:sz w:val="24"/>
                                  <w:szCs w:val="24"/>
                                </w:rPr>
                              </w:pPr>
                            </w:p>
                          </w:tc>
                        </w:tr>
                      </w:tbl>
                      <w:p w:rsidR="00672B36" w:rsidRPr="00672B36" w:rsidRDefault="00672B36" w:rsidP="00672B36">
                        <w:pPr>
                          <w:spacing w:after="0" w:line="240" w:lineRule="auto"/>
                          <w:rPr>
                            <w:rFonts w:ascii="Times New Roman" w:eastAsia="Times New Roman" w:hAnsi="Times New Roman" w:cs="Times New Roman"/>
                            <w:sz w:val="24"/>
                            <w:szCs w:val="24"/>
                          </w:rPr>
                        </w:pPr>
                      </w:p>
                    </w:tc>
                  </w:tr>
                </w:tbl>
                <w:p w:rsidR="00672B36" w:rsidRPr="00672B36" w:rsidRDefault="00672B36" w:rsidP="00672B36">
                  <w:pPr>
                    <w:spacing w:after="0" w:line="240" w:lineRule="auto"/>
                    <w:rPr>
                      <w:rFonts w:ascii="Times New Roman" w:eastAsia="Times New Roman" w:hAnsi="Times New Roman" w:cs="Times New Roman"/>
                      <w:sz w:val="24"/>
                      <w:szCs w:val="24"/>
                    </w:rPr>
                  </w:pPr>
                </w:p>
              </w:tc>
            </w:tr>
          </w:tbl>
          <w:p w:rsidR="00672B36" w:rsidRPr="00672B36" w:rsidRDefault="00672B36" w:rsidP="00672B36">
            <w:pPr>
              <w:spacing w:after="0" w:line="240" w:lineRule="auto"/>
              <w:rPr>
                <w:rFonts w:ascii="Times New Roman" w:eastAsia="Times New Roman" w:hAnsi="Times New Roman" w:cs="Times New Roman"/>
                <w:sz w:val="24"/>
                <w:szCs w:val="24"/>
              </w:rPr>
            </w:pPr>
          </w:p>
        </w:tc>
      </w:tr>
    </w:tbl>
    <w:p w:rsidR="00672B36" w:rsidRPr="00672B36" w:rsidRDefault="00672B36" w:rsidP="00672B36">
      <w:pPr>
        <w:numPr>
          <w:ilvl w:val="0"/>
          <w:numId w:val="2"/>
        </w:numPr>
        <w:shd w:val="clear" w:color="auto" w:fill="FFFFFF"/>
        <w:spacing w:after="0" w:line="240" w:lineRule="auto"/>
        <w:ind w:left="0"/>
        <w:rPr>
          <w:rFonts w:ascii="Verdana" w:eastAsia="Times New Roman" w:hAnsi="Verdana" w:cs="Times New Roman"/>
          <w:color w:val="555555"/>
          <w:sz w:val="9"/>
          <w:szCs w:val="9"/>
        </w:rPr>
      </w:pPr>
      <w:hyperlink r:id="rId13" w:tooltip="Home" w:history="1">
        <w:r w:rsidRPr="00672B36">
          <w:rPr>
            <w:rFonts w:ascii="Verdana" w:eastAsia="Times New Roman" w:hAnsi="Verdana" w:cs="Times New Roman"/>
            <w:color w:val="382E1F"/>
            <w:sz w:val="8"/>
            <w:u w:val="single"/>
          </w:rPr>
          <w:t>Home</w:t>
        </w:r>
      </w:hyperlink>
    </w:p>
    <w:p w:rsidR="00672B36" w:rsidRPr="00672B36" w:rsidRDefault="00672B36" w:rsidP="00672B36">
      <w:pPr>
        <w:numPr>
          <w:ilvl w:val="0"/>
          <w:numId w:val="2"/>
        </w:numPr>
        <w:shd w:val="clear" w:color="auto" w:fill="FFFFFF"/>
        <w:spacing w:after="0" w:line="240" w:lineRule="auto"/>
        <w:ind w:left="0"/>
        <w:rPr>
          <w:rFonts w:ascii="Verdana" w:eastAsia="Times New Roman" w:hAnsi="Verdana" w:cs="Times New Roman"/>
          <w:color w:val="555555"/>
          <w:sz w:val="9"/>
          <w:szCs w:val="9"/>
        </w:rPr>
      </w:pPr>
      <w:hyperlink r:id="rId14" w:history="1">
        <w:r w:rsidRPr="00672B36">
          <w:rPr>
            <w:rFonts w:ascii="Verdana" w:eastAsia="Times New Roman" w:hAnsi="Verdana" w:cs="Times New Roman"/>
            <w:color w:val="382E1F"/>
            <w:sz w:val="8"/>
            <w:u w:val="single"/>
          </w:rPr>
          <w:t>About</w:t>
        </w:r>
      </w:hyperlink>
    </w:p>
    <w:p w:rsidR="00672B36" w:rsidRPr="00672B36" w:rsidRDefault="00672B36" w:rsidP="00672B36">
      <w:pPr>
        <w:numPr>
          <w:ilvl w:val="0"/>
          <w:numId w:val="2"/>
        </w:numPr>
        <w:shd w:val="clear" w:color="auto" w:fill="FFFFFF"/>
        <w:spacing w:after="0" w:line="240" w:lineRule="auto"/>
        <w:ind w:left="0"/>
        <w:rPr>
          <w:rFonts w:ascii="Verdana" w:eastAsia="Times New Roman" w:hAnsi="Verdana" w:cs="Times New Roman"/>
          <w:color w:val="555555"/>
          <w:sz w:val="9"/>
          <w:szCs w:val="9"/>
        </w:rPr>
      </w:pPr>
    </w:p>
    <w:p w:rsidR="00672B36" w:rsidRPr="00672B36" w:rsidRDefault="00672B36" w:rsidP="00672B36">
      <w:pPr>
        <w:pBdr>
          <w:bottom w:val="single" w:sz="6" w:space="1" w:color="auto"/>
        </w:pBdr>
        <w:spacing w:after="0" w:line="240" w:lineRule="auto"/>
        <w:jc w:val="center"/>
        <w:rPr>
          <w:rFonts w:ascii="Arial" w:eastAsia="Times New Roman" w:hAnsi="Arial" w:cs="Arial"/>
          <w:vanish/>
          <w:sz w:val="16"/>
          <w:szCs w:val="16"/>
        </w:rPr>
      </w:pPr>
      <w:r w:rsidRPr="00672B36">
        <w:rPr>
          <w:rFonts w:ascii="Arial" w:eastAsia="Times New Roman" w:hAnsi="Arial" w:cs="Arial"/>
          <w:vanish/>
          <w:sz w:val="16"/>
          <w:szCs w:val="16"/>
        </w:rPr>
        <w:t>Top of Form</w:t>
      </w:r>
    </w:p>
    <w:p w:rsidR="00672B36" w:rsidRPr="00672B36" w:rsidRDefault="00672B36" w:rsidP="00672B36">
      <w:pPr>
        <w:shd w:val="clear" w:color="auto" w:fill="FFFFFF"/>
        <w:spacing w:after="0" w:line="240" w:lineRule="auto"/>
        <w:rPr>
          <w:rFonts w:ascii="Verdana" w:eastAsia="Times New Roman" w:hAnsi="Verdana" w:cs="Times New Roman"/>
          <w:color w:val="555555"/>
          <w:sz w:val="9"/>
          <w:szCs w:val="9"/>
        </w:rPr>
      </w:pPr>
      <w:r w:rsidRPr="00672B36">
        <w:rPr>
          <w:rFonts w:ascii="Verdana" w:eastAsia="Times New Roman" w:hAnsi="Verdana" w:cs="Times New Roman"/>
          <w:color w:val="555555"/>
          <w:sz w:val="9"/>
          <w:szCs w:val="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2pt;height:18pt" o:ole="">
            <v:imagedata r:id="rId15" o:title=""/>
          </v:shape>
          <w:control r:id="rId16" w:name="DefaultOcxName" w:shapeid="_x0000_i1073"/>
        </w:object>
      </w:r>
      <w:r w:rsidRPr="00672B36">
        <w:rPr>
          <w:rFonts w:ascii="Verdana" w:eastAsia="Times New Roman" w:hAnsi="Verdana" w:cs="Times New Roman"/>
          <w:color w:val="555555"/>
          <w:sz w:val="9"/>
          <w:szCs w:val="9"/>
        </w:rPr>
        <w:object w:dxaOrig="1440" w:dyaOrig="1440">
          <v:shape id="_x0000_i1072" type="#_x0000_t75" style="width:12.75pt;height:22.5pt" o:ole="">
            <v:imagedata r:id="rId17" o:title=""/>
          </v:shape>
          <w:control r:id="rId18" w:name="DefaultOcxName1" w:shapeid="_x0000_i1072"/>
        </w:object>
      </w:r>
    </w:p>
    <w:p w:rsidR="00672B36" w:rsidRPr="00672B36" w:rsidRDefault="00672B36" w:rsidP="00672B36">
      <w:pPr>
        <w:pBdr>
          <w:top w:val="single" w:sz="6" w:space="1" w:color="auto"/>
        </w:pBdr>
        <w:spacing w:after="0" w:line="240" w:lineRule="auto"/>
        <w:jc w:val="center"/>
        <w:rPr>
          <w:rFonts w:ascii="Arial" w:eastAsia="Times New Roman" w:hAnsi="Arial" w:cs="Arial"/>
          <w:vanish/>
          <w:sz w:val="16"/>
          <w:szCs w:val="16"/>
        </w:rPr>
      </w:pPr>
      <w:r w:rsidRPr="00672B36">
        <w:rPr>
          <w:rFonts w:ascii="Arial" w:eastAsia="Times New Roman" w:hAnsi="Arial" w:cs="Arial"/>
          <w:vanish/>
          <w:sz w:val="16"/>
          <w:szCs w:val="16"/>
        </w:rPr>
        <w:t>Bottom of Form</w:t>
      </w:r>
    </w:p>
    <w:p w:rsidR="00672B36" w:rsidRPr="00672B36" w:rsidRDefault="00672B36" w:rsidP="00672B36">
      <w:pPr>
        <w:shd w:val="clear" w:color="auto" w:fill="FFFFFF"/>
        <w:spacing w:after="38" w:line="120" w:lineRule="atLeast"/>
        <w:rPr>
          <w:rFonts w:ascii="Verdana" w:eastAsia="Times New Roman" w:hAnsi="Verdana" w:cs="Times New Roman"/>
          <w:color w:val="555555"/>
          <w:sz w:val="9"/>
          <w:szCs w:val="9"/>
        </w:rPr>
      </w:pPr>
      <w:hyperlink r:id="rId19" w:tooltip="Go to homepage" w:history="1">
        <w:r w:rsidRPr="00672B36">
          <w:rPr>
            <w:rFonts w:ascii="Verdana" w:eastAsia="Times New Roman" w:hAnsi="Verdana" w:cs="Times New Roman"/>
            <w:color w:val="2970A6"/>
            <w:sz w:val="9"/>
            <w:u w:val="single"/>
          </w:rPr>
          <w:t>Home</w:t>
        </w:r>
      </w:hyperlink>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&gt;</w:t>
      </w:r>
      <w:r w:rsidRPr="00672B36">
        <w:rPr>
          <w:rFonts w:ascii="Verdana" w:eastAsia="Times New Roman" w:hAnsi="Verdana" w:cs="Times New Roman"/>
          <w:color w:val="555555"/>
          <w:sz w:val="9"/>
        </w:rPr>
        <w:t> </w:t>
      </w:r>
      <w:hyperlink r:id="rId20" w:history="1">
        <w:r w:rsidRPr="00672B36">
          <w:rPr>
            <w:rFonts w:ascii="Verdana" w:eastAsia="Times New Roman" w:hAnsi="Verdana" w:cs="Times New Roman"/>
            <w:color w:val="2970A6"/>
            <w:sz w:val="9"/>
            <w:u w:val="single"/>
          </w:rPr>
          <w:t>Programming / tutorials</w:t>
        </w:r>
      </w:hyperlink>
      <w:r w:rsidRPr="00672B36">
        <w:rPr>
          <w:rFonts w:ascii="Verdana" w:eastAsia="Times New Roman" w:hAnsi="Verdana" w:cs="Times New Roman"/>
          <w:color w:val="555555"/>
          <w:sz w:val="9"/>
          <w:szCs w:val="9"/>
        </w:rPr>
        <w:t xml:space="preserve"> &gt; Understanding materialized view in Oracle</w:t>
      </w:r>
    </w:p>
    <w:p w:rsidR="00672B36" w:rsidRPr="00672B36" w:rsidRDefault="00672B36" w:rsidP="00672B36">
      <w:pPr>
        <w:pBdr>
          <w:bottom w:val="single" w:sz="2" w:space="1" w:color="CCCCCC"/>
        </w:pBdr>
        <w:shd w:val="clear" w:color="auto" w:fill="FFFFFF"/>
        <w:spacing w:before="75" w:after="0" w:line="240" w:lineRule="auto"/>
        <w:outlineLvl w:val="1"/>
        <w:rPr>
          <w:rFonts w:ascii="Verdana" w:eastAsia="Times New Roman" w:hAnsi="Verdana" w:cs="Times New Roman"/>
          <w:b/>
          <w:bCs/>
          <w:color w:val="555555"/>
          <w:spacing w:val="-12"/>
          <w:sz w:val="12"/>
          <w:szCs w:val="12"/>
        </w:rPr>
      </w:pPr>
      <w:r w:rsidRPr="00672B36">
        <w:rPr>
          <w:rFonts w:ascii="Verdana" w:eastAsia="Times New Roman" w:hAnsi="Verdana" w:cs="Times New Roman"/>
          <w:b/>
          <w:bCs/>
          <w:color w:val="555555"/>
          <w:spacing w:val="-12"/>
          <w:sz w:val="12"/>
          <w:szCs w:val="12"/>
        </w:rPr>
        <w:t>Understanding materialized view in Oracle</w:t>
      </w:r>
    </w:p>
    <w:p w:rsidR="00672B36" w:rsidRPr="00672B36" w:rsidRDefault="00672B36" w:rsidP="00672B36">
      <w:pPr>
        <w:shd w:val="clear" w:color="auto" w:fill="FFFFFF"/>
        <w:spacing w:after="38" w:line="240" w:lineRule="auto"/>
        <w:rPr>
          <w:rFonts w:ascii="Verdana" w:eastAsia="Times New Roman" w:hAnsi="Verdana" w:cs="Times New Roman"/>
          <w:color w:val="555555"/>
          <w:sz w:val="9"/>
          <w:szCs w:val="9"/>
        </w:rPr>
      </w:pPr>
      <w:r w:rsidRPr="00672B36">
        <w:rPr>
          <w:rFonts w:ascii="Verdana" w:eastAsia="Times New Roman" w:hAnsi="Verdana" w:cs="Times New Roman"/>
          <w:color w:val="555555"/>
          <w:sz w:val="8"/>
        </w:rPr>
        <w:t>January 3rd, 2010</w:t>
      </w:r>
      <w:hyperlink r:id="rId21" w:tooltip="Posts by amit" w:history="1">
        <w:r w:rsidRPr="00672B36">
          <w:rPr>
            <w:rFonts w:ascii="Verdana" w:eastAsia="Times New Roman" w:hAnsi="Verdana" w:cs="Times New Roman"/>
            <w:color w:val="2970A6"/>
            <w:sz w:val="8"/>
            <w:u w:val="single"/>
          </w:rPr>
          <w:t>amit</w:t>
        </w:r>
      </w:hyperlink>
      <w:hyperlink r:id="rId22" w:anchor="respond" w:history="1">
        <w:r w:rsidRPr="00672B36">
          <w:rPr>
            <w:rFonts w:ascii="Verdana" w:eastAsia="Times New Roman" w:hAnsi="Verdana" w:cs="Times New Roman"/>
            <w:color w:val="2970A6"/>
            <w:sz w:val="8"/>
            <w:u w:val="single"/>
          </w:rPr>
          <w:t xml:space="preserve">Leave a </w:t>
        </w:r>
        <w:proofErr w:type="spellStart"/>
        <w:r w:rsidRPr="00672B36">
          <w:rPr>
            <w:rFonts w:ascii="Verdana" w:eastAsia="Times New Roman" w:hAnsi="Verdana" w:cs="Times New Roman"/>
            <w:color w:val="2970A6"/>
            <w:sz w:val="8"/>
            <w:u w:val="single"/>
          </w:rPr>
          <w:t>comment</w:t>
        </w:r>
      </w:hyperlink>
      <w:hyperlink r:id="rId23" w:anchor="comments" w:history="1">
        <w:r w:rsidRPr="00672B36">
          <w:rPr>
            <w:rFonts w:ascii="Verdana" w:eastAsia="Times New Roman" w:hAnsi="Verdana" w:cs="Times New Roman"/>
            <w:color w:val="2970A6"/>
            <w:sz w:val="8"/>
            <w:u w:val="single"/>
          </w:rPr>
          <w:t>Go</w:t>
        </w:r>
        <w:proofErr w:type="spellEnd"/>
        <w:r w:rsidRPr="00672B36">
          <w:rPr>
            <w:rFonts w:ascii="Verdana" w:eastAsia="Times New Roman" w:hAnsi="Verdana" w:cs="Times New Roman"/>
            <w:color w:val="2970A6"/>
            <w:sz w:val="8"/>
            <w:u w:val="single"/>
          </w:rPr>
          <w:t xml:space="preserve"> to comments</w:t>
        </w:r>
      </w:hyperlink>
    </w:p>
    <w:p w:rsidR="00672B36" w:rsidRPr="00672B36" w:rsidRDefault="00672B36" w:rsidP="00672B36">
      <w:pPr>
        <w:shd w:val="clear" w:color="auto" w:fill="FFFFFF"/>
        <w:spacing w:after="0" w:line="130" w:lineRule="atLeast"/>
        <w:outlineLvl w:val="2"/>
        <w:rPr>
          <w:ins w:id="0" w:author="Unknown"/>
          <w:rFonts w:ascii="Arial" w:eastAsia="Times New Roman" w:hAnsi="Arial" w:cs="Arial"/>
          <w:color w:val="555555"/>
          <w:spacing w:val="-12"/>
          <w:sz w:val="24"/>
          <w:szCs w:val="24"/>
        </w:rPr>
      </w:pPr>
      <w:ins w:id="1" w:author="Unknown">
        <w:r w:rsidRPr="00672B36">
          <w:rPr>
            <w:rFonts w:ascii="Arial" w:eastAsia="Times New Roman" w:hAnsi="Arial" w:cs="Arial"/>
            <w:color w:val="555555"/>
            <w:spacing w:val="-12"/>
            <w:sz w:val="24"/>
            <w:szCs w:val="24"/>
          </w:rPr>
          <w:t>A materialized view stores both definitions of view plus rows resulting from the execution of the view. It is more efficient to use materialized views if query involves summaries, large or multiple joins or both. It is a pre-computed table comprising aggregated or joined data from fact and possibly dimensions tables. Also known as a summary or aggregate table and mainly used for improving query performance or providing replicated data.</w:t>
        </w:r>
      </w:ins>
    </w:p>
    <w:p w:rsidR="00672B36" w:rsidRPr="00672B36" w:rsidRDefault="00672B36" w:rsidP="00672B36">
      <w:pPr>
        <w:shd w:val="clear" w:color="auto" w:fill="FFFFFF"/>
        <w:spacing w:after="0" w:line="130" w:lineRule="atLeast"/>
        <w:outlineLvl w:val="2"/>
        <w:rPr>
          <w:ins w:id="2" w:author="Unknown"/>
          <w:rFonts w:ascii="Arial" w:eastAsia="Times New Roman" w:hAnsi="Arial" w:cs="Arial"/>
          <w:color w:val="555555"/>
          <w:spacing w:val="-12"/>
          <w:sz w:val="24"/>
          <w:szCs w:val="24"/>
        </w:rPr>
      </w:pPr>
      <w:ins w:id="3" w:author="Unknown">
        <w:r w:rsidRPr="00672B36">
          <w:rPr>
            <w:rFonts w:ascii="Arial" w:eastAsia="Times New Roman" w:hAnsi="Arial" w:cs="Arial"/>
            <w:color w:val="555555"/>
            <w:spacing w:val="-12"/>
            <w:sz w:val="24"/>
            <w:szCs w:val="24"/>
          </w:rPr>
          <w:t>Oracle provides SQL Access Advisor, which is a set of advisory procedures in the DBMS_ADVISOR package to help in designing and evaluating materialized views for query rewrite</w:t>
        </w:r>
      </w:ins>
    </w:p>
    <w:p w:rsidR="00672B36" w:rsidRPr="00672B36" w:rsidRDefault="00672B36" w:rsidP="00672B36">
      <w:pPr>
        <w:shd w:val="clear" w:color="auto" w:fill="FFFFFF"/>
        <w:spacing w:after="0" w:line="130" w:lineRule="atLeast"/>
        <w:outlineLvl w:val="2"/>
        <w:rPr>
          <w:ins w:id="4" w:author="Unknown"/>
          <w:rFonts w:ascii="Arial" w:eastAsia="Times New Roman" w:hAnsi="Arial" w:cs="Arial"/>
          <w:b/>
          <w:bCs/>
          <w:color w:val="555555"/>
          <w:spacing w:val="-12"/>
          <w:sz w:val="15"/>
          <w:szCs w:val="15"/>
        </w:rPr>
      </w:pPr>
      <w:ins w:id="5" w:author="Unknown">
        <w:r w:rsidRPr="00672B36">
          <w:rPr>
            <w:rFonts w:ascii="Arial" w:eastAsia="Times New Roman" w:hAnsi="Arial" w:cs="Arial"/>
            <w:color w:val="555555"/>
            <w:spacing w:val="-12"/>
            <w:sz w:val="10"/>
            <w:szCs w:val="10"/>
          </w:rPr>
          <w:t>A materialized view stores both definitions of view plus rows resulting from the execution of the view. It is more efficient to use materialized views if query involves summaries, large or multiple joins or both. It is a pre-computed table comprising aggregated or joined data from fact and possibly dimensions tables. Also known as a summary or aggregate table and mainly used for improving query performance or providing replicated data.</w:t>
        </w:r>
      </w:ins>
    </w:p>
    <w:p w:rsidR="00672B36" w:rsidRPr="00672B36" w:rsidRDefault="00672B36" w:rsidP="00672B36">
      <w:pPr>
        <w:shd w:val="clear" w:color="auto" w:fill="FFFFFF"/>
        <w:spacing w:after="0" w:line="130" w:lineRule="atLeast"/>
        <w:outlineLvl w:val="2"/>
        <w:rPr>
          <w:ins w:id="6" w:author="Unknown"/>
          <w:rFonts w:ascii="Arial" w:eastAsia="Times New Roman" w:hAnsi="Arial" w:cs="Arial"/>
          <w:b/>
          <w:bCs/>
          <w:color w:val="555555"/>
          <w:spacing w:val="-12"/>
          <w:sz w:val="15"/>
          <w:szCs w:val="15"/>
        </w:rPr>
      </w:pPr>
      <w:ins w:id="7" w:author="Unknown">
        <w:r w:rsidRPr="00672B36">
          <w:rPr>
            <w:rFonts w:ascii="Arial" w:eastAsia="Times New Roman" w:hAnsi="Arial" w:cs="Arial"/>
            <w:color w:val="555555"/>
            <w:spacing w:val="-12"/>
            <w:sz w:val="24"/>
            <w:szCs w:val="24"/>
          </w:rPr>
          <w:t>Oracle provides SQL Access Advisor, which is a set of advisory procedures in the DBMS_ADVISOR package to help in designing and evaluating materialized views for query rewrite</w:t>
        </w:r>
      </w:ins>
    </w:p>
    <w:p w:rsidR="00672B36" w:rsidRPr="00672B36" w:rsidRDefault="00672B36" w:rsidP="00672B36">
      <w:pPr>
        <w:shd w:val="clear" w:color="auto" w:fill="FFFFFF"/>
        <w:spacing w:after="75" w:line="130" w:lineRule="atLeast"/>
        <w:outlineLvl w:val="3"/>
        <w:rPr>
          <w:ins w:id="8" w:author="Unknown"/>
          <w:rFonts w:ascii="Arial" w:eastAsia="Times New Roman" w:hAnsi="Arial" w:cs="Arial"/>
          <w:color w:val="555555"/>
          <w:spacing w:val="-12"/>
          <w:sz w:val="24"/>
          <w:szCs w:val="24"/>
        </w:rPr>
      </w:pPr>
      <w:ins w:id="9" w:author="Unknown">
        <w:r w:rsidRPr="00672B36">
          <w:rPr>
            <w:rFonts w:ascii="Arial" w:eastAsia="Times New Roman" w:hAnsi="Arial" w:cs="Arial"/>
            <w:b/>
            <w:bCs/>
            <w:color w:val="555555"/>
            <w:spacing w:val="-12"/>
            <w:sz w:val="24"/>
            <w:szCs w:val="24"/>
          </w:rPr>
          <w:t>Key Features</w:t>
        </w:r>
      </w:ins>
    </w:p>
    <w:p w:rsidR="00672B36" w:rsidRPr="00672B36" w:rsidRDefault="00672B36" w:rsidP="00672B36">
      <w:pPr>
        <w:numPr>
          <w:ilvl w:val="0"/>
          <w:numId w:val="3"/>
        </w:numPr>
        <w:shd w:val="clear" w:color="auto" w:fill="FFFFFF"/>
        <w:spacing w:after="0" w:line="130" w:lineRule="atLeast"/>
        <w:ind w:left="0"/>
        <w:rPr>
          <w:ins w:id="10" w:author="Unknown"/>
          <w:rFonts w:ascii="Verdana" w:eastAsia="Times New Roman" w:hAnsi="Verdana" w:cs="Times New Roman"/>
          <w:color w:val="555555"/>
          <w:sz w:val="9"/>
          <w:szCs w:val="9"/>
        </w:rPr>
      </w:pPr>
      <w:ins w:id="11" w:author="Unknown">
        <w:r w:rsidRPr="00672B36">
          <w:rPr>
            <w:rFonts w:ascii="Verdana" w:eastAsia="Times New Roman" w:hAnsi="Verdana" w:cs="Times New Roman"/>
            <w:color w:val="555555"/>
            <w:sz w:val="9"/>
            <w:szCs w:val="9"/>
          </w:rPr>
          <w:t xml:space="preserve">Can define independent </w:t>
        </w:r>
        <w:proofErr w:type="spellStart"/>
        <w:r w:rsidRPr="00672B36">
          <w:rPr>
            <w:rFonts w:ascii="Verdana" w:eastAsia="Times New Roman" w:hAnsi="Verdana" w:cs="Times New Roman"/>
            <w:color w:val="555555"/>
            <w:sz w:val="9"/>
            <w:szCs w:val="9"/>
          </w:rPr>
          <w:t>tablespace</w:t>
        </w:r>
        <w:proofErr w:type="spellEnd"/>
        <w:r w:rsidRPr="00672B36">
          <w:rPr>
            <w:rFonts w:ascii="Verdana" w:eastAsia="Times New Roman" w:hAnsi="Verdana" w:cs="Times New Roman"/>
            <w:color w:val="555555"/>
            <w:sz w:val="9"/>
            <w:szCs w:val="9"/>
          </w:rPr>
          <w:t>, storage parameters to Materialized views.</w:t>
        </w:r>
      </w:ins>
    </w:p>
    <w:p w:rsidR="00672B36" w:rsidRPr="00672B36" w:rsidRDefault="00672B36" w:rsidP="00672B36">
      <w:pPr>
        <w:numPr>
          <w:ilvl w:val="0"/>
          <w:numId w:val="3"/>
        </w:numPr>
        <w:shd w:val="clear" w:color="auto" w:fill="FFFFFF"/>
        <w:spacing w:after="0" w:line="130" w:lineRule="atLeast"/>
        <w:ind w:left="0"/>
        <w:rPr>
          <w:ins w:id="12" w:author="Unknown"/>
          <w:rFonts w:ascii="Verdana" w:eastAsia="Times New Roman" w:hAnsi="Verdana" w:cs="Times New Roman"/>
          <w:color w:val="555555"/>
          <w:sz w:val="9"/>
          <w:szCs w:val="9"/>
        </w:rPr>
      </w:pPr>
      <w:ins w:id="13" w:author="Unknown">
        <w:r w:rsidRPr="00672B36">
          <w:rPr>
            <w:rFonts w:ascii="Verdana" w:eastAsia="Times New Roman" w:hAnsi="Verdana" w:cs="Times New Roman"/>
            <w:color w:val="555555"/>
            <w:sz w:val="9"/>
            <w:szCs w:val="9"/>
          </w:rPr>
          <w:t>Use Index &amp; Partition</w:t>
        </w:r>
      </w:ins>
    </w:p>
    <w:p w:rsidR="00672B36" w:rsidRPr="00672B36" w:rsidRDefault="00672B36" w:rsidP="00672B36">
      <w:pPr>
        <w:numPr>
          <w:ilvl w:val="0"/>
          <w:numId w:val="3"/>
        </w:numPr>
        <w:shd w:val="clear" w:color="auto" w:fill="FFFFFF"/>
        <w:spacing w:after="0" w:line="130" w:lineRule="atLeast"/>
        <w:ind w:left="0"/>
        <w:rPr>
          <w:ins w:id="14" w:author="Unknown"/>
          <w:rFonts w:ascii="Verdana" w:eastAsia="Times New Roman" w:hAnsi="Verdana" w:cs="Times New Roman"/>
          <w:color w:val="555555"/>
          <w:sz w:val="9"/>
          <w:szCs w:val="9"/>
        </w:rPr>
      </w:pPr>
      <w:ins w:id="15" w:author="Unknown">
        <w:r w:rsidRPr="00672B36">
          <w:rPr>
            <w:rFonts w:ascii="Verdana" w:eastAsia="Times New Roman" w:hAnsi="Verdana" w:cs="Times New Roman"/>
            <w:color w:val="555555"/>
            <w:sz w:val="9"/>
            <w:szCs w:val="9"/>
          </w:rPr>
          <w:t>Use query re-write feature – Process of modifying a query to use the view rather than the base table is called query rewrite.</w:t>
        </w:r>
      </w:ins>
    </w:p>
    <w:p w:rsidR="00672B36" w:rsidRPr="00672B36" w:rsidRDefault="00672B36" w:rsidP="00672B36">
      <w:pPr>
        <w:shd w:val="clear" w:color="auto" w:fill="FFFFFF"/>
        <w:spacing w:after="0" w:line="130" w:lineRule="atLeast"/>
        <w:outlineLvl w:val="2"/>
        <w:rPr>
          <w:ins w:id="16" w:author="Unknown"/>
          <w:rFonts w:ascii="Arial" w:eastAsia="Times New Roman" w:hAnsi="Arial" w:cs="Arial"/>
          <w:b/>
          <w:bCs/>
          <w:color w:val="555555"/>
          <w:spacing w:val="-12"/>
          <w:sz w:val="14"/>
          <w:szCs w:val="14"/>
        </w:rPr>
      </w:pPr>
      <w:ins w:id="17" w:author="Unknown">
        <w:r w:rsidRPr="00672B36">
          <w:rPr>
            <w:rFonts w:ascii="Arial" w:eastAsia="Times New Roman" w:hAnsi="Arial" w:cs="Arial"/>
            <w:b/>
            <w:bCs/>
            <w:color w:val="555555"/>
            <w:spacing w:val="-12"/>
            <w:sz w:val="14"/>
          </w:rPr>
          <w:t>Types of materialized views</w:t>
        </w:r>
      </w:ins>
    </w:p>
    <w:p w:rsidR="00672B36" w:rsidRPr="00672B36" w:rsidRDefault="00672B36" w:rsidP="00672B36">
      <w:pPr>
        <w:numPr>
          <w:ilvl w:val="0"/>
          <w:numId w:val="4"/>
        </w:numPr>
        <w:shd w:val="clear" w:color="auto" w:fill="FFFFFF"/>
        <w:spacing w:after="0" w:line="130" w:lineRule="atLeast"/>
        <w:ind w:left="0"/>
        <w:rPr>
          <w:ins w:id="18" w:author="Unknown"/>
          <w:rFonts w:ascii="Verdana" w:eastAsia="Times New Roman" w:hAnsi="Verdana" w:cs="Times New Roman"/>
          <w:color w:val="555555"/>
          <w:sz w:val="9"/>
          <w:szCs w:val="9"/>
        </w:rPr>
      </w:pPr>
      <w:ins w:id="19" w:author="Unknown">
        <w:r w:rsidRPr="00672B36">
          <w:rPr>
            <w:rFonts w:ascii="Verdana" w:eastAsia="Times New Roman" w:hAnsi="Verdana" w:cs="Times New Roman"/>
            <w:color w:val="555555"/>
            <w:sz w:val="9"/>
            <w:szCs w:val="9"/>
          </w:rPr>
          <w:t>Materialized view with Aggregates – The valid aggregate functions are: SUM, COUNT(x), COUNT(*), AVG, VARIANCE, STDDEV, MIN, and MAX</w:t>
        </w:r>
      </w:ins>
    </w:p>
    <w:p w:rsidR="00672B36" w:rsidRPr="00672B36" w:rsidRDefault="00672B36" w:rsidP="00672B36">
      <w:pPr>
        <w:numPr>
          <w:ilvl w:val="0"/>
          <w:numId w:val="4"/>
        </w:numPr>
        <w:shd w:val="clear" w:color="auto" w:fill="FFFFFF"/>
        <w:spacing w:after="0" w:line="130" w:lineRule="atLeast"/>
        <w:ind w:left="0"/>
        <w:rPr>
          <w:ins w:id="20" w:author="Unknown"/>
          <w:rFonts w:ascii="Verdana" w:eastAsia="Times New Roman" w:hAnsi="Verdana" w:cs="Times New Roman"/>
          <w:color w:val="555555"/>
          <w:sz w:val="9"/>
          <w:szCs w:val="9"/>
        </w:rPr>
      </w:pPr>
      <w:ins w:id="21" w:author="Unknown">
        <w:r w:rsidRPr="00672B36">
          <w:rPr>
            <w:rFonts w:ascii="Verdana" w:eastAsia="Times New Roman" w:hAnsi="Verdana" w:cs="Times New Roman"/>
            <w:color w:val="555555"/>
            <w:sz w:val="9"/>
            <w:szCs w:val="9"/>
          </w:rPr>
          <w:t>Materialized views containing only joins</w:t>
        </w:r>
      </w:ins>
    </w:p>
    <w:p w:rsidR="00672B36" w:rsidRPr="00672B36" w:rsidRDefault="00672B36" w:rsidP="00672B36">
      <w:pPr>
        <w:numPr>
          <w:ilvl w:val="0"/>
          <w:numId w:val="4"/>
        </w:numPr>
        <w:shd w:val="clear" w:color="auto" w:fill="FFFFFF"/>
        <w:spacing w:after="0" w:line="130" w:lineRule="atLeast"/>
        <w:ind w:left="0"/>
        <w:rPr>
          <w:ins w:id="22" w:author="Unknown"/>
          <w:rFonts w:ascii="Verdana" w:eastAsia="Times New Roman" w:hAnsi="Verdana" w:cs="Times New Roman"/>
          <w:color w:val="555555"/>
          <w:sz w:val="9"/>
          <w:szCs w:val="9"/>
        </w:rPr>
      </w:pPr>
      <w:ins w:id="23" w:author="Unknown">
        <w:r w:rsidRPr="00672B36">
          <w:rPr>
            <w:rFonts w:ascii="Verdana" w:eastAsia="Times New Roman" w:hAnsi="Verdana" w:cs="Times New Roman"/>
            <w:color w:val="555555"/>
            <w:sz w:val="9"/>
            <w:szCs w:val="9"/>
          </w:rPr>
          <w:t>Nested Materialized views – materialized view whose definition is based on another materialized view</w:t>
        </w:r>
      </w:ins>
    </w:p>
    <w:p w:rsidR="00672B36" w:rsidRPr="00672B36" w:rsidRDefault="00672B36" w:rsidP="00672B36">
      <w:pPr>
        <w:shd w:val="clear" w:color="auto" w:fill="FFFFFF"/>
        <w:spacing w:after="0" w:line="130" w:lineRule="atLeast"/>
        <w:outlineLvl w:val="2"/>
        <w:rPr>
          <w:ins w:id="24" w:author="Unknown"/>
          <w:rFonts w:ascii="Arial" w:eastAsia="Times New Roman" w:hAnsi="Arial" w:cs="Arial"/>
          <w:b/>
          <w:bCs/>
          <w:color w:val="555555"/>
          <w:spacing w:val="-12"/>
          <w:sz w:val="14"/>
          <w:szCs w:val="14"/>
        </w:rPr>
      </w:pPr>
      <w:ins w:id="25" w:author="Unknown">
        <w:r w:rsidRPr="00672B36">
          <w:rPr>
            <w:rFonts w:ascii="Arial" w:eastAsia="Times New Roman" w:hAnsi="Arial" w:cs="Arial"/>
            <w:b/>
            <w:bCs/>
            <w:color w:val="555555"/>
            <w:spacing w:val="-12"/>
            <w:sz w:val="14"/>
          </w:rPr>
          <w:t>Materialized View Logs</w:t>
        </w:r>
      </w:ins>
    </w:p>
    <w:p w:rsidR="00672B36" w:rsidRPr="00672B36" w:rsidRDefault="00672B36" w:rsidP="00672B36">
      <w:pPr>
        <w:shd w:val="clear" w:color="auto" w:fill="FFFFFF"/>
        <w:spacing w:after="75" w:line="130" w:lineRule="atLeast"/>
        <w:rPr>
          <w:ins w:id="26" w:author="Unknown"/>
          <w:rFonts w:ascii="Verdana" w:eastAsia="Times New Roman" w:hAnsi="Verdana" w:cs="Times New Roman"/>
          <w:color w:val="555555"/>
          <w:sz w:val="9"/>
          <w:szCs w:val="9"/>
        </w:rPr>
      </w:pPr>
      <w:ins w:id="27" w:author="Unknown">
        <w:r w:rsidRPr="00672B36">
          <w:rPr>
            <w:rFonts w:ascii="Verdana" w:eastAsia="Times New Roman" w:hAnsi="Verdana" w:cs="Times New Roman"/>
            <w:color w:val="555555"/>
            <w:sz w:val="9"/>
            <w:szCs w:val="9"/>
          </w:rPr>
          <w:t>Materialized view logs are required if you want to use fast refresh.  Materialized view logs are defined using a CREATE MATERIALIZED VIEW LOG statement on the base table that is to be changed.</w:t>
        </w:r>
      </w:ins>
    </w:p>
    <w:p w:rsidR="00672B36" w:rsidRPr="00672B36" w:rsidRDefault="00672B36" w:rsidP="00672B36">
      <w:pPr>
        <w:shd w:val="clear" w:color="auto" w:fill="FFFFFF"/>
        <w:spacing w:after="75" w:line="130" w:lineRule="atLeast"/>
        <w:rPr>
          <w:ins w:id="28" w:author="Unknown"/>
          <w:rFonts w:ascii="Verdana" w:eastAsia="Times New Roman" w:hAnsi="Verdana" w:cs="Times New Roman"/>
          <w:color w:val="555555"/>
          <w:sz w:val="9"/>
          <w:szCs w:val="9"/>
        </w:rPr>
      </w:pPr>
      <w:ins w:id="29" w:author="Unknown">
        <w:r w:rsidRPr="00672B36">
          <w:rPr>
            <w:rFonts w:ascii="Verdana" w:eastAsia="Times New Roman" w:hAnsi="Verdana" w:cs="Times New Roman"/>
            <w:color w:val="555555"/>
            <w:sz w:val="9"/>
            <w:szCs w:val="9"/>
          </w:rPr>
          <w:t>For fast refresh of materialized views, the definition of the materialized view logs must normally specify the ROWID clause. In addition, for aggregate materialized views, it must also contain every column in the table referenced in the materialized view, the INCLUDING NEW VALUES clause and the SEQUENCE clause.</w:t>
        </w:r>
      </w:ins>
    </w:p>
    <w:p w:rsidR="00672B36" w:rsidRPr="00672B36" w:rsidRDefault="00672B36" w:rsidP="00672B36">
      <w:pPr>
        <w:shd w:val="clear" w:color="auto" w:fill="F4F5F7"/>
        <w:spacing w:after="75" w:line="130" w:lineRule="atLeast"/>
        <w:rPr>
          <w:ins w:id="30" w:author="Unknown"/>
          <w:rFonts w:ascii="Verdana" w:eastAsia="Times New Roman" w:hAnsi="Verdana" w:cs="Times New Roman"/>
          <w:color w:val="555555"/>
          <w:sz w:val="9"/>
          <w:szCs w:val="9"/>
        </w:rPr>
      </w:pPr>
      <w:ins w:id="31" w:author="Unknown">
        <w:r w:rsidRPr="00672B36">
          <w:rPr>
            <w:rFonts w:ascii="Verdana" w:eastAsia="Times New Roman" w:hAnsi="Verdana" w:cs="Times New Roman"/>
            <w:color w:val="555555"/>
            <w:sz w:val="9"/>
            <w:szCs w:val="9"/>
          </w:rPr>
          <w:lastRenderedPageBreak/>
          <w:t>CREATE MATERIALIZED VIEW LOG ON sales WITH ROWID (</w:t>
        </w:r>
        <w:proofErr w:type="spellStart"/>
        <w:r w:rsidRPr="00672B36">
          <w:rPr>
            <w:rFonts w:ascii="Verdana" w:eastAsia="Times New Roman" w:hAnsi="Verdana" w:cs="Times New Roman"/>
            <w:color w:val="555555"/>
            <w:sz w:val="9"/>
            <w:szCs w:val="9"/>
          </w:rPr>
          <w:t>prod_id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cust_id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time_id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channel_id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promo_id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quantity_sold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amount_sold</w:t>
        </w:r>
        <w:proofErr w:type="spellEnd"/>
        <w:r w:rsidRPr="00672B36">
          <w:rPr>
            <w:rFonts w:ascii="Verdana" w:eastAsia="Times New Roman" w:hAnsi="Verdana" w:cs="Times New Roman"/>
            <w:color w:val="555555"/>
            <w:sz w:val="9"/>
            <w:szCs w:val="9"/>
          </w:rPr>
          <w:t>) INCLUDING NEW VALUES;</w:t>
        </w:r>
      </w:ins>
    </w:p>
    <w:p w:rsidR="00672B36" w:rsidRPr="00672B36" w:rsidRDefault="00672B36" w:rsidP="00672B36">
      <w:pPr>
        <w:shd w:val="clear" w:color="auto" w:fill="FFFFFF"/>
        <w:spacing w:after="75" w:line="130" w:lineRule="atLeast"/>
        <w:rPr>
          <w:ins w:id="32" w:author="Unknown"/>
          <w:rFonts w:ascii="Verdana" w:eastAsia="Times New Roman" w:hAnsi="Verdana" w:cs="Times New Roman"/>
          <w:color w:val="555555"/>
          <w:sz w:val="9"/>
          <w:szCs w:val="9"/>
        </w:rPr>
      </w:pPr>
      <w:ins w:id="33" w:author="Unknown">
        <w:r w:rsidRPr="00672B36">
          <w:rPr>
            <w:rFonts w:ascii="Verdana" w:eastAsia="Times New Roman" w:hAnsi="Verdana" w:cs="Times New Roman"/>
            <w:b/>
            <w:bCs/>
            <w:color w:val="555555"/>
            <w:sz w:val="9"/>
          </w:rPr>
          <w:t>Note</w:t>
        </w:r>
        <w:r w:rsidRPr="00672B36">
          <w:rPr>
            <w:rFonts w:ascii="Verdana" w:eastAsia="Times New Roman" w:hAnsi="Verdana" w:cs="Times New Roman"/>
            <w:color w:val="555555"/>
            <w:sz w:val="9"/>
            <w:szCs w:val="9"/>
          </w:rPr>
          <w:t>: Oracle recommends that the keyword SEQUENCE be included in your materialized view log statement unless you are sure that you will never perform a mixed DML operation (a combination of INSERT, UPDATE, or DELETE operations on multiple tables).</w:t>
        </w:r>
      </w:ins>
    </w:p>
    <w:p w:rsidR="00672B36" w:rsidRPr="00672B36" w:rsidRDefault="00672B36" w:rsidP="00672B36">
      <w:pPr>
        <w:shd w:val="clear" w:color="auto" w:fill="F4F5F7"/>
        <w:spacing w:after="75" w:line="130" w:lineRule="atLeast"/>
        <w:rPr>
          <w:ins w:id="34" w:author="Unknown"/>
          <w:rFonts w:ascii="Verdana" w:eastAsia="Times New Roman" w:hAnsi="Verdana" w:cs="Times New Roman"/>
          <w:color w:val="555555"/>
          <w:sz w:val="9"/>
          <w:szCs w:val="9"/>
        </w:rPr>
      </w:pPr>
      <w:ins w:id="35" w:author="Unknown">
        <w:r w:rsidRPr="00672B36">
          <w:rPr>
            <w:rFonts w:ascii="Verdana" w:eastAsia="Times New Roman" w:hAnsi="Verdana" w:cs="Times New Roman"/>
            <w:color w:val="555555"/>
            <w:sz w:val="9"/>
            <w:szCs w:val="9"/>
          </w:rPr>
          <w:t>CREATE MATERIALIZED VIEW LOG ON sales WITH SEQUENCE, ROWID (</w:t>
        </w:r>
        <w:proofErr w:type="spellStart"/>
        <w:r w:rsidRPr="00672B36">
          <w:rPr>
            <w:rFonts w:ascii="Verdana" w:eastAsia="Times New Roman" w:hAnsi="Verdana" w:cs="Times New Roman"/>
            <w:color w:val="555555"/>
            <w:sz w:val="9"/>
            <w:szCs w:val="9"/>
          </w:rPr>
          <w:t>prod_id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cust_id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time_id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channel_id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promo_id</w:t>
        </w:r>
        <w:proofErr w:type="spellEnd"/>
        <w:proofErr w:type="gramStart"/>
        <w:r w:rsidRPr="00672B36">
          <w:rPr>
            <w:rFonts w:ascii="Verdana" w:eastAsia="Times New Roman" w:hAnsi="Verdana" w:cs="Times New Roman"/>
            <w:color w:val="555555"/>
            <w:sz w:val="9"/>
            <w:szCs w:val="9"/>
          </w:rPr>
          <w:t>,  </w:t>
        </w:r>
        <w:proofErr w:type="spellStart"/>
        <w:r w:rsidRPr="00672B36">
          <w:rPr>
            <w:rFonts w:ascii="Verdana" w:eastAsia="Times New Roman" w:hAnsi="Verdana" w:cs="Times New Roman"/>
            <w:color w:val="555555"/>
            <w:sz w:val="9"/>
            <w:szCs w:val="9"/>
          </w:rPr>
          <w:t>quantity</w:t>
        </w:r>
        <w:proofErr w:type="gramEnd"/>
        <w:r w:rsidRPr="00672B36">
          <w:rPr>
            <w:rFonts w:ascii="Verdana" w:eastAsia="Times New Roman" w:hAnsi="Verdana" w:cs="Times New Roman"/>
            <w:color w:val="555555"/>
            <w:sz w:val="9"/>
            <w:szCs w:val="9"/>
          </w:rPr>
          <w:t>_sold</w:t>
        </w:r>
        <w:proofErr w:type="spellEnd"/>
        <w:r w:rsidRPr="00672B36">
          <w:rPr>
            <w:rFonts w:ascii="Verdana" w:eastAsia="Times New Roman" w:hAnsi="Verdana" w:cs="Times New Roman"/>
            <w:color w:val="555555"/>
            <w:sz w:val="9"/>
            <w:szCs w:val="9"/>
          </w:rPr>
          <w:t xml:space="preserve">, </w:t>
        </w:r>
        <w:proofErr w:type="spellStart"/>
        <w:r w:rsidRPr="00672B36">
          <w:rPr>
            <w:rFonts w:ascii="Verdana" w:eastAsia="Times New Roman" w:hAnsi="Verdana" w:cs="Times New Roman"/>
            <w:color w:val="555555"/>
            <w:sz w:val="9"/>
            <w:szCs w:val="9"/>
          </w:rPr>
          <w:t>amount_sold</w:t>
        </w:r>
        <w:proofErr w:type="spellEnd"/>
        <w:r w:rsidRPr="00672B36">
          <w:rPr>
            <w:rFonts w:ascii="Verdana" w:eastAsia="Times New Roman" w:hAnsi="Verdana" w:cs="Times New Roman"/>
            <w:color w:val="555555"/>
            <w:sz w:val="9"/>
            <w:szCs w:val="9"/>
          </w:rPr>
          <w:t>)  INCLUDING NEW VALUES;</w:t>
        </w:r>
      </w:ins>
    </w:p>
    <w:p w:rsidR="00672B36" w:rsidRPr="00672B36" w:rsidRDefault="00672B36" w:rsidP="00672B36">
      <w:pPr>
        <w:shd w:val="clear" w:color="auto" w:fill="FFFFFF"/>
        <w:spacing w:after="75" w:line="130" w:lineRule="atLeast"/>
        <w:rPr>
          <w:ins w:id="36" w:author="Unknown"/>
          <w:rFonts w:ascii="Verdana" w:eastAsia="Times New Roman" w:hAnsi="Verdana" w:cs="Times New Roman"/>
          <w:color w:val="555555"/>
          <w:sz w:val="9"/>
          <w:szCs w:val="9"/>
        </w:rPr>
      </w:pPr>
      <w:ins w:id="37" w:author="Unknown">
        <w:r w:rsidRPr="00672B36">
          <w:rPr>
            <w:rFonts w:ascii="Verdana" w:eastAsia="Times New Roman" w:hAnsi="Verdana" w:cs="Times New Roman"/>
            <w:b/>
            <w:bCs/>
            <w:color w:val="555555"/>
            <w:sz w:val="9"/>
          </w:rPr>
          <w:t>Create Syntax</w:t>
        </w:r>
      </w:ins>
    </w:p>
    <w:p w:rsidR="00672B36" w:rsidRPr="00672B36" w:rsidRDefault="00672B36" w:rsidP="00672B36">
      <w:pPr>
        <w:shd w:val="clear" w:color="auto" w:fill="F4F5F7"/>
        <w:spacing w:after="75" w:line="130" w:lineRule="atLeast"/>
        <w:rPr>
          <w:ins w:id="38" w:author="Unknown"/>
          <w:rFonts w:ascii="Verdana" w:eastAsia="Times New Roman" w:hAnsi="Verdana" w:cs="Times New Roman"/>
          <w:color w:val="555555"/>
          <w:sz w:val="9"/>
          <w:szCs w:val="9"/>
        </w:rPr>
      </w:pPr>
      <w:ins w:id="39" w:author="Unknown">
        <w:r w:rsidRPr="00672B36">
          <w:rPr>
            <w:rFonts w:ascii="Verdana" w:eastAsia="Times New Roman" w:hAnsi="Verdana" w:cs="Times New Roman"/>
            <w:color w:val="555555"/>
            <w:sz w:val="9"/>
            <w:szCs w:val="9"/>
          </w:rPr>
          <w:t>CREATE MATERIALIZED VIEW &lt;name&gt; TABLESPACE &lt;</w:t>
        </w:r>
        <w:proofErr w:type="spellStart"/>
        <w:r w:rsidRPr="00672B36">
          <w:rPr>
            <w:rFonts w:ascii="Verdana" w:eastAsia="Times New Roman" w:hAnsi="Verdana" w:cs="Times New Roman"/>
            <w:color w:val="555555"/>
            <w:sz w:val="9"/>
            <w:szCs w:val="9"/>
          </w:rPr>
          <w:t>tbs_name</w:t>
        </w:r>
        <w:proofErr w:type="spellEnd"/>
        <w:r w:rsidRPr="00672B36">
          <w:rPr>
            <w:rFonts w:ascii="Verdana" w:eastAsia="Times New Roman" w:hAnsi="Verdana" w:cs="Times New Roman"/>
            <w:color w:val="555555"/>
            <w:sz w:val="9"/>
            <w:szCs w:val="9"/>
          </w:rPr>
          <w:t>&gt; (&lt;storage parameter&gt;).</w:t>
        </w:r>
      </w:ins>
    </w:p>
    <w:p w:rsidR="00672B36" w:rsidRPr="00672B36" w:rsidRDefault="00672B36" w:rsidP="00672B36">
      <w:pPr>
        <w:shd w:val="clear" w:color="auto" w:fill="FFFFFF"/>
        <w:spacing w:after="75" w:line="130" w:lineRule="atLeast"/>
        <w:rPr>
          <w:ins w:id="40" w:author="Unknown"/>
          <w:rFonts w:ascii="Verdana" w:eastAsia="Times New Roman" w:hAnsi="Verdana" w:cs="Times New Roman"/>
          <w:color w:val="555555"/>
          <w:sz w:val="9"/>
          <w:szCs w:val="9"/>
        </w:rPr>
      </w:pPr>
      <w:proofErr w:type="gramStart"/>
      <w:ins w:id="41" w:author="Unknown">
        <w:r w:rsidRPr="00672B36">
          <w:rPr>
            <w:rFonts w:ascii="Verdana" w:eastAsia="Times New Roman" w:hAnsi="Verdana" w:cs="Times New Roman"/>
            <w:color w:val="555555"/>
            <w:sz w:val="9"/>
            <w:szCs w:val="9"/>
          </w:rPr>
          <w:t>build</w:t>
        </w:r>
        <w:proofErr w:type="gramEnd"/>
        <w:r w:rsidRPr="00672B36">
          <w:rPr>
            <w:rFonts w:ascii="Verdana" w:eastAsia="Times New Roman" w:hAnsi="Verdana" w:cs="Times New Roman"/>
            <w:color w:val="555555"/>
            <w:sz w:val="9"/>
            <w:szCs w:val="9"/>
          </w:rPr>
          <w:t xml:space="preserve"> option</w:t>
        </w:r>
      </w:ins>
    </w:p>
    <w:p w:rsidR="00672B36" w:rsidRPr="00672B36" w:rsidRDefault="00672B36" w:rsidP="00672B36">
      <w:pPr>
        <w:shd w:val="clear" w:color="auto" w:fill="F4F5F7"/>
        <w:spacing w:after="75" w:line="130" w:lineRule="atLeast"/>
        <w:rPr>
          <w:ins w:id="42" w:author="Unknown"/>
          <w:rFonts w:ascii="Verdana" w:eastAsia="Times New Roman" w:hAnsi="Verdana" w:cs="Times New Roman"/>
          <w:color w:val="555555"/>
          <w:sz w:val="9"/>
          <w:szCs w:val="9"/>
        </w:rPr>
      </w:pPr>
      <w:ins w:id="43" w:author="Unknown">
        <w:r w:rsidRPr="00672B36">
          <w:rPr>
            <w:rFonts w:ascii="Verdana" w:eastAsia="Times New Roman" w:hAnsi="Verdana" w:cs="Times New Roman"/>
            <w:color w:val="555555"/>
            <w:sz w:val="9"/>
            <w:szCs w:val="9"/>
          </w:rPr>
          <w:t>REFRESH &lt;refresh option&gt; &lt;refresh mode&gt; [ENABLE | DISABLE] QUERY REWRITE AS SELECT &lt;select clause&gt;;</w:t>
        </w:r>
      </w:ins>
    </w:p>
    <w:p w:rsidR="00672B36" w:rsidRPr="00672B36" w:rsidRDefault="00672B36" w:rsidP="00672B36">
      <w:pPr>
        <w:shd w:val="clear" w:color="auto" w:fill="FFFFFF"/>
        <w:spacing w:after="75" w:line="130" w:lineRule="atLeast"/>
        <w:rPr>
          <w:ins w:id="44" w:author="Unknown"/>
          <w:rFonts w:ascii="Verdana" w:eastAsia="Times New Roman" w:hAnsi="Verdana" w:cs="Times New Roman"/>
          <w:color w:val="555555"/>
          <w:sz w:val="9"/>
          <w:szCs w:val="9"/>
        </w:rPr>
      </w:pPr>
      <w:ins w:id="45" w:author="Unknown">
        <w:r w:rsidRPr="00672B36">
          <w:rPr>
            <w:rFonts w:ascii="Verdana" w:eastAsia="Times New Roman" w:hAnsi="Verdana" w:cs="Times New Roman"/>
            <w:color w:val="555555"/>
            <w:sz w:val="9"/>
            <w:szCs w:val="9"/>
          </w:rPr>
          <w:t>Example</w:t>
        </w:r>
      </w:ins>
    </w:p>
    <w:p w:rsidR="00672B36" w:rsidRPr="00672B36" w:rsidRDefault="00672B36" w:rsidP="00672B36">
      <w:pPr>
        <w:shd w:val="clear" w:color="auto" w:fill="F4F5F7"/>
        <w:spacing w:after="75" w:line="130" w:lineRule="atLeast"/>
        <w:rPr>
          <w:ins w:id="46" w:author="Unknown"/>
          <w:rFonts w:ascii="Verdana" w:eastAsia="Times New Roman" w:hAnsi="Verdana" w:cs="Times New Roman"/>
          <w:color w:val="555555"/>
          <w:sz w:val="9"/>
          <w:szCs w:val="9"/>
        </w:rPr>
      </w:pPr>
      <w:ins w:id="47" w:author="Unknown">
        <w:r w:rsidRPr="00672B36">
          <w:rPr>
            <w:rFonts w:ascii="Verdana" w:eastAsia="Times New Roman" w:hAnsi="Verdana" w:cs="Times New Roman"/>
            <w:color w:val="555555"/>
            <w:sz w:val="9"/>
            <w:szCs w:val="9"/>
          </w:rPr>
          <w:t xml:space="preserve">CREATE MATERIALIZED VIEW </w:t>
        </w:r>
        <w:proofErr w:type="spellStart"/>
        <w:r w:rsidRPr="00672B36">
          <w:rPr>
            <w:rFonts w:ascii="Verdana" w:eastAsia="Times New Roman" w:hAnsi="Verdana" w:cs="Times New Roman"/>
            <w:color w:val="555555"/>
            <w:sz w:val="9"/>
            <w:szCs w:val="9"/>
          </w:rPr>
          <w:t>product_sales_mv</w:t>
        </w:r>
        <w:proofErr w:type="spellEnd"/>
      </w:ins>
    </w:p>
    <w:p w:rsidR="00672B36" w:rsidRPr="00672B36" w:rsidRDefault="00672B36" w:rsidP="00672B36">
      <w:pPr>
        <w:shd w:val="clear" w:color="auto" w:fill="F4F5F7"/>
        <w:spacing w:after="75" w:line="130" w:lineRule="atLeast"/>
        <w:rPr>
          <w:ins w:id="48" w:author="Unknown"/>
          <w:rFonts w:ascii="Verdana" w:eastAsia="Times New Roman" w:hAnsi="Verdana" w:cs="Times New Roman"/>
          <w:color w:val="555555"/>
          <w:sz w:val="9"/>
          <w:szCs w:val="9"/>
        </w:rPr>
      </w:pPr>
      <w:ins w:id="49" w:author="Unknown">
        <w:r w:rsidRPr="00672B36">
          <w:rPr>
            <w:rFonts w:ascii="Verdana" w:eastAsia="Times New Roman" w:hAnsi="Verdana" w:cs="Times New Roman"/>
            <w:color w:val="555555"/>
            <w:sz w:val="9"/>
            <w:szCs w:val="9"/>
          </w:rPr>
          <w:t>PCTFREE 0 TABLESPACE demo</w:t>
        </w:r>
      </w:ins>
    </w:p>
    <w:p w:rsidR="00672B36" w:rsidRPr="00672B36" w:rsidRDefault="00672B36" w:rsidP="00672B36">
      <w:pPr>
        <w:shd w:val="clear" w:color="auto" w:fill="F4F5F7"/>
        <w:spacing w:after="75" w:line="130" w:lineRule="atLeast"/>
        <w:rPr>
          <w:ins w:id="50" w:author="Unknown"/>
          <w:rFonts w:ascii="Verdana" w:eastAsia="Times New Roman" w:hAnsi="Verdana" w:cs="Times New Roman"/>
          <w:color w:val="555555"/>
          <w:sz w:val="9"/>
          <w:szCs w:val="9"/>
        </w:rPr>
      </w:pPr>
      <w:ins w:id="51" w:author="Unknown">
        <w:r w:rsidRPr="00672B36">
          <w:rPr>
            <w:rFonts w:ascii="Verdana" w:eastAsia="Times New Roman" w:hAnsi="Verdana" w:cs="Times New Roman"/>
            <w:color w:val="555555"/>
            <w:sz w:val="9"/>
            <w:szCs w:val="9"/>
          </w:rPr>
          <w:t>STORAGE (INITIAL 16k NEXT 16k PCTINCREASE 0)</w:t>
        </w:r>
      </w:ins>
    </w:p>
    <w:p w:rsidR="00672B36" w:rsidRPr="00672B36" w:rsidRDefault="00672B36" w:rsidP="00672B36">
      <w:pPr>
        <w:shd w:val="clear" w:color="auto" w:fill="F4F5F7"/>
        <w:spacing w:after="75" w:line="130" w:lineRule="atLeast"/>
        <w:rPr>
          <w:ins w:id="52" w:author="Unknown"/>
          <w:rFonts w:ascii="Verdana" w:eastAsia="Times New Roman" w:hAnsi="Verdana" w:cs="Times New Roman"/>
          <w:color w:val="555555"/>
          <w:sz w:val="9"/>
          <w:szCs w:val="9"/>
        </w:rPr>
      </w:pPr>
      <w:ins w:id="53" w:author="Unknown">
        <w:r w:rsidRPr="00672B36">
          <w:rPr>
            <w:rFonts w:ascii="Verdana" w:eastAsia="Times New Roman" w:hAnsi="Verdana" w:cs="Times New Roman"/>
            <w:color w:val="555555"/>
            <w:sz w:val="9"/>
            <w:szCs w:val="9"/>
          </w:rPr>
          <w:t>BUILD DEFERRED</w:t>
        </w:r>
      </w:ins>
    </w:p>
    <w:p w:rsidR="00672B36" w:rsidRPr="00672B36" w:rsidRDefault="00672B36" w:rsidP="00672B36">
      <w:pPr>
        <w:shd w:val="clear" w:color="auto" w:fill="F4F5F7"/>
        <w:spacing w:after="75" w:line="130" w:lineRule="atLeast"/>
        <w:rPr>
          <w:ins w:id="54" w:author="Unknown"/>
          <w:rFonts w:ascii="Verdana" w:eastAsia="Times New Roman" w:hAnsi="Verdana" w:cs="Times New Roman"/>
          <w:color w:val="555555"/>
          <w:sz w:val="9"/>
          <w:szCs w:val="9"/>
        </w:rPr>
      </w:pPr>
      <w:ins w:id="55" w:author="Unknown">
        <w:r w:rsidRPr="00672B36">
          <w:rPr>
            <w:rFonts w:ascii="Verdana" w:eastAsia="Times New Roman" w:hAnsi="Verdana" w:cs="Times New Roman"/>
            <w:color w:val="555555"/>
            <w:sz w:val="9"/>
            <w:szCs w:val="9"/>
          </w:rPr>
          <w:t>REFRESH COMPLETE ON DEMAND</w:t>
        </w:r>
      </w:ins>
    </w:p>
    <w:p w:rsidR="00672B36" w:rsidRPr="00672B36" w:rsidRDefault="00672B36" w:rsidP="00672B36">
      <w:pPr>
        <w:shd w:val="clear" w:color="auto" w:fill="F4F5F7"/>
        <w:spacing w:after="75" w:line="130" w:lineRule="atLeast"/>
        <w:rPr>
          <w:ins w:id="56" w:author="Unknown"/>
          <w:rFonts w:ascii="Verdana" w:eastAsia="Times New Roman" w:hAnsi="Verdana" w:cs="Times New Roman"/>
          <w:color w:val="555555"/>
          <w:sz w:val="9"/>
          <w:szCs w:val="9"/>
        </w:rPr>
      </w:pPr>
      <w:ins w:id="57" w:author="Unknown">
        <w:r w:rsidRPr="00672B36">
          <w:rPr>
            <w:rFonts w:ascii="Verdana" w:eastAsia="Times New Roman" w:hAnsi="Verdana" w:cs="Times New Roman"/>
            <w:color w:val="555555"/>
            <w:sz w:val="9"/>
            <w:szCs w:val="9"/>
          </w:rPr>
          <w:t>ENABLE QUERY REWRITE AS</w:t>
        </w:r>
      </w:ins>
    </w:p>
    <w:p w:rsidR="00672B36" w:rsidRPr="00672B36" w:rsidRDefault="00672B36" w:rsidP="00672B36">
      <w:pPr>
        <w:shd w:val="clear" w:color="auto" w:fill="F4F5F7"/>
        <w:spacing w:after="75" w:line="130" w:lineRule="atLeast"/>
        <w:rPr>
          <w:ins w:id="58" w:author="Unknown"/>
          <w:rFonts w:ascii="Verdana" w:eastAsia="Times New Roman" w:hAnsi="Verdana" w:cs="Times New Roman"/>
          <w:color w:val="555555"/>
          <w:sz w:val="9"/>
          <w:szCs w:val="9"/>
        </w:rPr>
      </w:pPr>
      <w:ins w:id="59" w:author="Unknown">
        <w:r w:rsidRPr="00672B36">
          <w:rPr>
            <w:rFonts w:ascii="Verdana" w:eastAsia="Times New Roman" w:hAnsi="Verdana" w:cs="Times New Roman"/>
            <w:color w:val="555555"/>
            <w:sz w:val="9"/>
            <w:szCs w:val="9"/>
          </w:rPr>
          <w:t xml:space="preserve">SELECT </w:t>
        </w:r>
        <w:proofErr w:type="spellStart"/>
        <w:r w:rsidRPr="00672B36">
          <w:rPr>
            <w:rFonts w:ascii="Verdana" w:eastAsia="Times New Roman" w:hAnsi="Verdana" w:cs="Times New Roman"/>
            <w:color w:val="555555"/>
            <w:sz w:val="9"/>
            <w:szCs w:val="9"/>
          </w:rPr>
          <w:t>p.prod_name</w:t>
        </w:r>
        <w:proofErr w:type="spellEnd"/>
        <w:r w:rsidRPr="00672B36">
          <w:rPr>
            <w:rFonts w:ascii="Verdana" w:eastAsia="Times New Roman" w:hAnsi="Verdana" w:cs="Times New Roman"/>
            <w:color w:val="555555"/>
            <w:sz w:val="9"/>
            <w:szCs w:val="9"/>
          </w:rPr>
          <w:t>, SUM (</w:t>
        </w:r>
        <w:proofErr w:type="spellStart"/>
        <w:r w:rsidRPr="00672B36">
          <w:rPr>
            <w:rFonts w:ascii="Verdana" w:eastAsia="Times New Roman" w:hAnsi="Verdana" w:cs="Times New Roman"/>
            <w:color w:val="555555"/>
            <w:sz w:val="9"/>
            <w:szCs w:val="9"/>
          </w:rPr>
          <w:t>s.amount_sold</w:t>
        </w:r>
        <w:proofErr w:type="spellEnd"/>
        <w:r w:rsidRPr="00672B36">
          <w:rPr>
            <w:rFonts w:ascii="Verdana" w:eastAsia="Times New Roman" w:hAnsi="Verdana" w:cs="Times New Roman"/>
            <w:color w:val="555555"/>
            <w:sz w:val="9"/>
            <w:szCs w:val="9"/>
          </w:rPr>
          <w:t xml:space="preserve">) AS </w:t>
        </w:r>
        <w:proofErr w:type="spellStart"/>
        <w:r w:rsidRPr="00672B36">
          <w:rPr>
            <w:rFonts w:ascii="Verdana" w:eastAsia="Times New Roman" w:hAnsi="Verdana" w:cs="Times New Roman"/>
            <w:color w:val="555555"/>
            <w:sz w:val="9"/>
            <w:szCs w:val="9"/>
          </w:rPr>
          <w:t>dollar_sales</w:t>
        </w:r>
        <w:proofErr w:type="spellEnd"/>
      </w:ins>
    </w:p>
    <w:p w:rsidR="00672B36" w:rsidRPr="00672B36" w:rsidRDefault="00672B36" w:rsidP="00672B36">
      <w:pPr>
        <w:shd w:val="clear" w:color="auto" w:fill="F4F5F7"/>
        <w:spacing w:after="75" w:line="130" w:lineRule="atLeast"/>
        <w:rPr>
          <w:ins w:id="60" w:author="Unknown"/>
          <w:rFonts w:ascii="Verdana" w:eastAsia="Times New Roman" w:hAnsi="Verdana" w:cs="Times New Roman"/>
          <w:color w:val="555555"/>
          <w:sz w:val="9"/>
          <w:szCs w:val="9"/>
        </w:rPr>
      </w:pPr>
      <w:ins w:id="61" w:author="Unknown">
        <w:r w:rsidRPr="00672B36">
          <w:rPr>
            <w:rFonts w:ascii="Verdana" w:eastAsia="Times New Roman" w:hAnsi="Verdana" w:cs="Times New Roman"/>
            <w:color w:val="555555"/>
            <w:sz w:val="9"/>
            <w:szCs w:val="9"/>
          </w:rPr>
          <w:t xml:space="preserve">FROM sales s, products p WHERE </w:t>
        </w:r>
        <w:proofErr w:type="spellStart"/>
        <w:r w:rsidRPr="00672B36">
          <w:rPr>
            <w:rFonts w:ascii="Verdana" w:eastAsia="Times New Roman" w:hAnsi="Verdana" w:cs="Times New Roman"/>
            <w:color w:val="555555"/>
            <w:sz w:val="9"/>
            <w:szCs w:val="9"/>
          </w:rPr>
          <w:t>s.prod_id</w:t>
        </w:r>
        <w:proofErr w:type="spellEnd"/>
        <w:r w:rsidRPr="00672B36">
          <w:rPr>
            <w:rFonts w:ascii="Verdana" w:eastAsia="Times New Roman" w:hAnsi="Verdana" w:cs="Times New Roman"/>
            <w:color w:val="555555"/>
            <w:sz w:val="9"/>
            <w:szCs w:val="9"/>
          </w:rPr>
          <w:t xml:space="preserve"> = </w:t>
        </w:r>
        <w:proofErr w:type="spellStart"/>
        <w:r w:rsidRPr="00672B36">
          <w:rPr>
            <w:rFonts w:ascii="Verdana" w:eastAsia="Times New Roman" w:hAnsi="Verdana" w:cs="Times New Roman"/>
            <w:color w:val="555555"/>
            <w:sz w:val="9"/>
            <w:szCs w:val="9"/>
          </w:rPr>
          <w:t>p.prod_id</w:t>
        </w:r>
        <w:proofErr w:type="spellEnd"/>
      </w:ins>
    </w:p>
    <w:p w:rsidR="00672B36" w:rsidRPr="00672B36" w:rsidRDefault="00672B36" w:rsidP="00672B36">
      <w:pPr>
        <w:shd w:val="clear" w:color="auto" w:fill="F4F5F7"/>
        <w:spacing w:after="75" w:line="130" w:lineRule="atLeast"/>
        <w:rPr>
          <w:ins w:id="62" w:author="Unknown"/>
          <w:rFonts w:ascii="Verdana" w:eastAsia="Times New Roman" w:hAnsi="Verdana" w:cs="Times New Roman"/>
          <w:color w:val="555555"/>
          <w:sz w:val="9"/>
          <w:szCs w:val="9"/>
        </w:rPr>
      </w:pPr>
      <w:ins w:id="63" w:author="Unknown">
        <w:r w:rsidRPr="00672B36">
          <w:rPr>
            <w:rFonts w:ascii="Verdana" w:eastAsia="Times New Roman" w:hAnsi="Verdana" w:cs="Times New Roman"/>
            <w:color w:val="555555"/>
            <w:sz w:val="9"/>
            <w:szCs w:val="9"/>
          </w:rPr>
          <w:t xml:space="preserve">GROUP BY </w:t>
        </w:r>
        <w:proofErr w:type="spellStart"/>
        <w:r w:rsidRPr="00672B36">
          <w:rPr>
            <w:rFonts w:ascii="Verdana" w:eastAsia="Times New Roman" w:hAnsi="Verdana" w:cs="Times New Roman"/>
            <w:color w:val="555555"/>
            <w:sz w:val="9"/>
            <w:szCs w:val="9"/>
          </w:rPr>
          <w:t>p.prod_name</w:t>
        </w:r>
        <w:proofErr w:type="spellEnd"/>
        <w:r w:rsidRPr="00672B36">
          <w:rPr>
            <w:rFonts w:ascii="Verdana" w:eastAsia="Times New Roman" w:hAnsi="Verdana" w:cs="Times New Roman"/>
            <w:color w:val="555555"/>
            <w:sz w:val="9"/>
            <w:szCs w:val="9"/>
          </w:rPr>
          <w:t>;</w:t>
        </w:r>
      </w:ins>
    </w:p>
    <w:p w:rsidR="00672B36" w:rsidRPr="00672B36" w:rsidRDefault="00672B36" w:rsidP="00672B36">
      <w:pPr>
        <w:shd w:val="clear" w:color="auto" w:fill="FFFFFF"/>
        <w:spacing w:after="75" w:line="130" w:lineRule="atLeast"/>
        <w:rPr>
          <w:ins w:id="64" w:author="Unknown"/>
          <w:rFonts w:ascii="Verdana" w:eastAsia="Times New Roman" w:hAnsi="Verdana" w:cs="Times New Roman"/>
          <w:color w:val="555555"/>
          <w:sz w:val="9"/>
          <w:szCs w:val="9"/>
        </w:rPr>
      </w:pPr>
      <w:ins w:id="65" w:author="Unknown">
        <w:r w:rsidRPr="00672B36">
          <w:rPr>
            <w:rFonts w:ascii="Verdana" w:eastAsia="Times New Roman" w:hAnsi="Verdana" w:cs="Times New Roman"/>
            <w:b/>
            <w:bCs/>
            <w:color w:val="555555"/>
            <w:sz w:val="9"/>
          </w:rPr>
          <w:t>Built Option</w:t>
        </w:r>
      </w:ins>
    </w:p>
    <w:p w:rsidR="00672B36" w:rsidRPr="00672B36" w:rsidRDefault="00672B36" w:rsidP="00672B36">
      <w:pPr>
        <w:shd w:val="clear" w:color="auto" w:fill="FFFFFF"/>
        <w:spacing w:after="75" w:line="130" w:lineRule="atLeast"/>
        <w:rPr>
          <w:ins w:id="66" w:author="Unknown"/>
          <w:rFonts w:ascii="Verdana" w:eastAsia="Times New Roman" w:hAnsi="Verdana" w:cs="Times New Roman"/>
          <w:color w:val="555555"/>
          <w:sz w:val="9"/>
          <w:szCs w:val="9"/>
        </w:rPr>
      </w:pPr>
      <w:ins w:id="67" w:author="Unknown">
        <w:r w:rsidRPr="00672B36">
          <w:rPr>
            <w:rFonts w:ascii="Verdana" w:eastAsia="Times New Roman" w:hAnsi="Verdana" w:cs="Times New Roman"/>
            <w:color w:val="555555"/>
            <w:sz w:val="9"/>
            <w:szCs w:val="9"/>
          </w:rPr>
          <w:t>The &lt;build option&gt; determines when MV is built</w:t>
        </w:r>
      </w:ins>
    </w:p>
    <w:p w:rsidR="00672B36" w:rsidRPr="00672B36" w:rsidRDefault="00672B36" w:rsidP="00672B36">
      <w:pPr>
        <w:shd w:val="clear" w:color="auto" w:fill="FFFFFF"/>
        <w:spacing w:after="75" w:line="130" w:lineRule="atLeast"/>
        <w:rPr>
          <w:ins w:id="68" w:author="Unknown"/>
          <w:rFonts w:ascii="Verdana" w:eastAsia="Times New Roman" w:hAnsi="Verdana" w:cs="Times New Roman"/>
          <w:color w:val="555555"/>
          <w:sz w:val="9"/>
          <w:szCs w:val="9"/>
        </w:rPr>
      </w:pPr>
      <w:ins w:id="69" w:author="Unknown">
        <w:r w:rsidRPr="00672B36">
          <w:rPr>
            <w:rFonts w:ascii="Verdana" w:eastAsia="Times New Roman" w:hAnsi="Verdana" w:cs="Times New Roman"/>
            <w:color w:val="555555"/>
            <w:sz w:val="9"/>
            <w:szCs w:val="9"/>
          </w:rPr>
          <w:t>BUILD IMMEDIATE: Create the materialized view and then populate it with data.</w:t>
        </w:r>
      </w:ins>
    </w:p>
    <w:p w:rsidR="00672B36" w:rsidRPr="00672B36" w:rsidRDefault="00672B36" w:rsidP="00672B36">
      <w:pPr>
        <w:shd w:val="clear" w:color="auto" w:fill="FFFFFF"/>
        <w:spacing w:after="75" w:line="130" w:lineRule="atLeast"/>
        <w:rPr>
          <w:ins w:id="70" w:author="Unknown"/>
          <w:rFonts w:ascii="Verdana" w:eastAsia="Times New Roman" w:hAnsi="Verdana" w:cs="Times New Roman"/>
          <w:color w:val="555555"/>
          <w:sz w:val="9"/>
          <w:szCs w:val="9"/>
        </w:rPr>
      </w:pPr>
      <w:ins w:id="71" w:author="Unknown">
        <w:r w:rsidRPr="00672B36">
          <w:rPr>
            <w:rFonts w:ascii="Verdana" w:eastAsia="Times New Roman" w:hAnsi="Verdana" w:cs="Times New Roman"/>
            <w:color w:val="555555"/>
            <w:sz w:val="9"/>
            <w:szCs w:val="9"/>
          </w:rPr>
          <w:t>BUILD DEFFERED: Create the materialized view definition but do not populate it with data.</w:t>
        </w:r>
      </w:ins>
    </w:p>
    <w:p w:rsidR="00672B36" w:rsidRPr="00672B36" w:rsidRDefault="00672B36" w:rsidP="00672B36">
      <w:pPr>
        <w:shd w:val="clear" w:color="auto" w:fill="FFFFFF"/>
        <w:spacing w:after="75" w:line="130" w:lineRule="atLeast"/>
        <w:rPr>
          <w:ins w:id="72" w:author="Unknown"/>
          <w:rFonts w:ascii="Verdana" w:eastAsia="Times New Roman" w:hAnsi="Verdana" w:cs="Times New Roman"/>
          <w:color w:val="555555"/>
          <w:sz w:val="9"/>
          <w:szCs w:val="9"/>
        </w:rPr>
      </w:pPr>
      <w:ins w:id="73" w:author="Unknown">
        <w:r w:rsidRPr="00672B36">
          <w:rPr>
            <w:rFonts w:ascii="Verdana" w:eastAsia="Times New Roman" w:hAnsi="Verdana" w:cs="Times New Roman"/>
            <w:color w:val="555555"/>
            <w:sz w:val="9"/>
            <w:szCs w:val="9"/>
          </w:rPr>
          <w:t>ON PREBUILT TABLE: use an existing table as view source</w:t>
        </w:r>
      </w:ins>
    </w:p>
    <w:p w:rsidR="00672B36" w:rsidRPr="00672B36" w:rsidRDefault="00672B36" w:rsidP="00672B36">
      <w:pPr>
        <w:shd w:val="clear" w:color="auto" w:fill="FFFFFF"/>
        <w:spacing w:after="0" w:line="130" w:lineRule="atLeast"/>
        <w:outlineLvl w:val="2"/>
        <w:rPr>
          <w:ins w:id="74" w:author="Unknown"/>
          <w:rFonts w:ascii="Arial" w:eastAsia="Times New Roman" w:hAnsi="Arial" w:cs="Arial"/>
          <w:b/>
          <w:bCs/>
          <w:color w:val="555555"/>
          <w:spacing w:val="-12"/>
          <w:sz w:val="14"/>
          <w:szCs w:val="14"/>
        </w:rPr>
      </w:pPr>
      <w:ins w:id="75" w:author="Unknown">
        <w:r w:rsidRPr="00672B36">
          <w:rPr>
            <w:rFonts w:ascii="Arial" w:eastAsia="Times New Roman" w:hAnsi="Arial" w:cs="Arial"/>
            <w:b/>
            <w:bCs/>
            <w:color w:val="555555"/>
            <w:spacing w:val="-12"/>
            <w:sz w:val="14"/>
            <w:szCs w:val="14"/>
          </w:rPr>
          <w:t>Materialized Views Refresh Types</w:t>
        </w:r>
      </w:ins>
    </w:p>
    <w:p w:rsidR="00672B36" w:rsidRPr="00672B36" w:rsidRDefault="00672B36" w:rsidP="00672B36">
      <w:pPr>
        <w:shd w:val="clear" w:color="auto" w:fill="FFFFFF"/>
        <w:spacing w:after="75" w:line="130" w:lineRule="atLeast"/>
        <w:rPr>
          <w:ins w:id="76" w:author="Unknown"/>
          <w:rFonts w:ascii="Verdana" w:eastAsia="Times New Roman" w:hAnsi="Verdana" w:cs="Times New Roman"/>
          <w:color w:val="555555"/>
          <w:sz w:val="9"/>
          <w:szCs w:val="9"/>
        </w:rPr>
      </w:pPr>
      <w:ins w:id="77" w:author="Unknown">
        <w:r w:rsidRPr="00672B36">
          <w:rPr>
            <w:rFonts w:ascii="Verdana" w:eastAsia="Times New Roman" w:hAnsi="Verdana" w:cs="Times New Roman"/>
            <w:color w:val="555555"/>
            <w:sz w:val="9"/>
            <w:szCs w:val="9"/>
          </w:rPr>
          <w:t>Refresh is the operation that synchronizes the content of the materialized view with the data in base tables. Following are the types of refresh:</w:t>
        </w:r>
      </w:ins>
    </w:p>
    <w:p w:rsidR="00672B36" w:rsidRPr="00672B36" w:rsidRDefault="00672B36" w:rsidP="00672B36">
      <w:pPr>
        <w:shd w:val="clear" w:color="auto" w:fill="FFFFFF"/>
        <w:spacing w:after="75" w:line="130" w:lineRule="atLeast"/>
        <w:rPr>
          <w:ins w:id="78" w:author="Unknown"/>
          <w:rFonts w:ascii="Verdana" w:eastAsia="Times New Roman" w:hAnsi="Verdana" w:cs="Times New Roman"/>
          <w:color w:val="555555"/>
          <w:sz w:val="9"/>
          <w:szCs w:val="9"/>
        </w:rPr>
      </w:pPr>
      <w:ins w:id="79" w:author="Unknown">
        <w:r w:rsidRPr="00672B36">
          <w:rPr>
            <w:rFonts w:ascii="Verdana" w:eastAsia="Times New Roman" w:hAnsi="Verdana" w:cs="Times New Roman"/>
            <w:color w:val="555555"/>
            <w:sz w:val="9"/>
            <w:szCs w:val="9"/>
          </w:rPr>
          <w:t>Complete: Involves truncating existing data &amp; re-inserting all the data based on the detail tables by re-executing the query definition from the create command.</w:t>
        </w:r>
      </w:ins>
    </w:p>
    <w:p w:rsidR="00672B36" w:rsidRPr="00672B36" w:rsidRDefault="00672B36" w:rsidP="00672B36">
      <w:pPr>
        <w:shd w:val="clear" w:color="auto" w:fill="FFFFFF"/>
        <w:spacing w:after="75" w:line="130" w:lineRule="atLeast"/>
        <w:rPr>
          <w:ins w:id="80" w:author="Unknown"/>
          <w:rFonts w:ascii="Verdana" w:eastAsia="Times New Roman" w:hAnsi="Verdana" w:cs="Times New Roman"/>
          <w:color w:val="555555"/>
          <w:sz w:val="9"/>
          <w:szCs w:val="9"/>
        </w:rPr>
      </w:pPr>
      <w:ins w:id="81" w:author="Unknown">
        <w:r w:rsidRPr="00672B36">
          <w:rPr>
            <w:rFonts w:ascii="Verdana" w:eastAsia="Times New Roman" w:hAnsi="Verdana" w:cs="Times New Roman"/>
            <w:color w:val="555555"/>
            <w:sz w:val="9"/>
            <w:szCs w:val="9"/>
          </w:rPr>
          <w:t>Fast: Apply the changes made since the last refresh.</w:t>
        </w:r>
      </w:ins>
    </w:p>
    <w:p w:rsidR="00672B36" w:rsidRPr="00672B36" w:rsidRDefault="00672B36" w:rsidP="00672B36">
      <w:pPr>
        <w:shd w:val="clear" w:color="auto" w:fill="FFFFFF"/>
        <w:spacing w:after="75" w:line="130" w:lineRule="atLeast"/>
        <w:rPr>
          <w:ins w:id="82" w:author="Unknown"/>
          <w:rFonts w:ascii="Verdana" w:eastAsia="Times New Roman" w:hAnsi="Verdana" w:cs="Times New Roman"/>
          <w:color w:val="555555"/>
          <w:sz w:val="9"/>
          <w:szCs w:val="9"/>
        </w:rPr>
      </w:pPr>
      <w:proofErr w:type="gramStart"/>
      <w:ins w:id="83" w:author="Unknown">
        <w:r w:rsidRPr="00672B36">
          <w:rPr>
            <w:rFonts w:ascii="Verdana" w:eastAsia="Times New Roman" w:hAnsi="Verdana" w:cs="Times New Roman"/>
            <w:color w:val="555555"/>
            <w:sz w:val="9"/>
            <w:szCs w:val="9"/>
          </w:rPr>
          <w:t>a)Fast</w:t>
        </w:r>
        <w:proofErr w:type="gramEnd"/>
        <w:r w:rsidRPr="00672B36">
          <w:rPr>
            <w:rFonts w:ascii="Verdana" w:eastAsia="Times New Roman" w:hAnsi="Verdana" w:cs="Times New Roman"/>
            <w:color w:val="555555"/>
            <w:sz w:val="9"/>
            <w:szCs w:val="9"/>
          </w:rPr>
          <w:t xml:space="preserve"> refresh using materialized view logs</w:t>
        </w:r>
      </w:ins>
    </w:p>
    <w:p w:rsidR="00672B36" w:rsidRPr="00672B36" w:rsidRDefault="00672B36" w:rsidP="00672B36">
      <w:pPr>
        <w:shd w:val="clear" w:color="auto" w:fill="FFFFFF"/>
        <w:spacing w:after="75" w:line="130" w:lineRule="atLeast"/>
        <w:rPr>
          <w:ins w:id="84" w:author="Unknown"/>
          <w:rFonts w:ascii="Verdana" w:eastAsia="Times New Roman" w:hAnsi="Verdana" w:cs="Times New Roman"/>
          <w:color w:val="555555"/>
          <w:sz w:val="9"/>
          <w:szCs w:val="9"/>
        </w:rPr>
      </w:pPr>
      <w:proofErr w:type="gramStart"/>
      <w:ins w:id="85" w:author="Unknown">
        <w:r w:rsidRPr="00672B36">
          <w:rPr>
            <w:rFonts w:ascii="Verdana" w:eastAsia="Times New Roman" w:hAnsi="Verdana" w:cs="Times New Roman"/>
            <w:color w:val="555555"/>
            <w:sz w:val="9"/>
            <w:szCs w:val="9"/>
          </w:rPr>
          <w:t>b)Fast</w:t>
        </w:r>
        <w:proofErr w:type="gramEnd"/>
        <w:r w:rsidRPr="00672B36">
          <w:rPr>
            <w:rFonts w:ascii="Verdana" w:eastAsia="Times New Roman" w:hAnsi="Verdana" w:cs="Times New Roman"/>
            <w:color w:val="555555"/>
            <w:sz w:val="9"/>
            <w:szCs w:val="9"/>
          </w:rPr>
          <w:t xml:space="preserve"> refresh using ROWID range: Can do the fast refresh after the direct load, based on the </w:t>
        </w:r>
        <w:proofErr w:type="spellStart"/>
        <w:r w:rsidRPr="00672B36">
          <w:rPr>
            <w:rFonts w:ascii="Verdana" w:eastAsia="Times New Roman" w:hAnsi="Verdana" w:cs="Times New Roman"/>
            <w:color w:val="555555"/>
            <w:sz w:val="9"/>
            <w:szCs w:val="9"/>
          </w:rPr>
          <w:t>rowed</w:t>
        </w:r>
        <w:proofErr w:type="spellEnd"/>
        <w:r w:rsidRPr="00672B36">
          <w:rPr>
            <w:rFonts w:ascii="Verdana" w:eastAsia="Times New Roman" w:hAnsi="Verdana" w:cs="Times New Roman"/>
            <w:color w:val="555555"/>
            <w:sz w:val="9"/>
            <w:szCs w:val="9"/>
          </w:rPr>
          <w:t xml:space="preserve"> of the new rows.</w:t>
        </w:r>
      </w:ins>
    </w:p>
    <w:p w:rsidR="00672B36" w:rsidRPr="00672B36" w:rsidRDefault="00672B36" w:rsidP="00672B36">
      <w:pPr>
        <w:shd w:val="clear" w:color="auto" w:fill="FFFFFF"/>
        <w:spacing w:after="75" w:line="130" w:lineRule="atLeast"/>
        <w:rPr>
          <w:ins w:id="86" w:author="Unknown"/>
          <w:rFonts w:ascii="Verdana" w:eastAsia="Times New Roman" w:hAnsi="Verdana" w:cs="Times New Roman"/>
          <w:color w:val="555555"/>
          <w:sz w:val="9"/>
          <w:szCs w:val="9"/>
        </w:rPr>
      </w:pPr>
      <w:ins w:id="87" w:author="Unknown">
        <w:r w:rsidRPr="00672B36">
          <w:rPr>
            <w:rFonts w:ascii="Verdana" w:eastAsia="Times New Roman" w:hAnsi="Verdana" w:cs="Times New Roman"/>
            <w:color w:val="555555"/>
            <w:sz w:val="9"/>
            <w:szCs w:val="9"/>
          </w:rPr>
          <w:t>Force: First tries to refresh with fast mechanism if possible or else will use a complete refresh. This is default refresh type.</w:t>
        </w:r>
      </w:ins>
    </w:p>
    <w:p w:rsidR="00672B36" w:rsidRPr="00672B36" w:rsidRDefault="00672B36" w:rsidP="00672B36">
      <w:pPr>
        <w:shd w:val="clear" w:color="auto" w:fill="FFFFFF"/>
        <w:spacing w:after="75" w:line="130" w:lineRule="atLeast"/>
        <w:rPr>
          <w:ins w:id="88" w:author="Unknown"/>
          <w:rFonts w:ascii="Verdana" w:eastAsia="Times New Roman" w:hAnsi="Verdana" w:cs="Times New Roman"/>
          <w:color w:val="555555"/>
          <w:sz w:val="9"/>
          <w:szCs w:val="9"/>
        </w:rPr>
      </w:pPr>
      <w:ins w:id="89" w:author="Unknown">
        <w:r w:rsidRPr="00672B36">
          <w:rPr>
            <w:rFonts w:ascii="Verdana" w:eastAsia="Times New Roman" w:hAnsi="Verdana" w:cs="Times New Roman"/>
            <w:color w:val="555555"/>
            <w:sz w:val="9"/>
            <w:szCs w:val="9"/>
          </w:rPr>
          <w:t>Never: Suppresses all refreshes on materialized views.</w:t>
        </w:r>
      </w:ins>
    </w:p>
    <w:p w:rsidR="00672B36" w:rsidRPr="00672B36" w:rsidRDefault="00672B36" w:rsidP="00672B36">
      <w:pPr>
        <w:shd w:val="clear" w:color="auto" w:fill="FFFFFF"/>
        <w:spacing w:after="0" w:line="130" w:lineRule="atLeast"/>
        <w:outlineLvl w:val="2"/>
        <w:rPr>
          <w:ins w:id="90" w:author="Unknown"/>
          <w:rFonts w:ascii="Arial" w:eastAsia="Times New Roman" w:hAnsi="Arial" w:cs="Arial"/>
          <w:b/>
          <w:bCs/>
          <w:color w:val="555555"/>
          <w:spacing w:val="-12"/>
          <w:sz w:val="14"/>
          <w:szCs w:val="14"/>
        </w:rPr>
      </w:pPr>
      <w:ins w:id="91" w:author="Unknown">
        <w:r w:rsidRPr="00672B36">
          <w:rPr>
            <w:rFonts w:ascii="Arial" w:eastAsia="Times New Roman" w:hAnsi="Arial" w:cs="Arial"/>
            <w:b/>
            <w:bCs/>
            <w:color w:val="555555"/>
            <w:spacing w:val="-12"/>
            <w:sz w:val="14"/>
            <w:szCs w:val="14"/>
          </w:rPr>
          <w:t>Materialized Views Refresh Modes</w:t>
        </w:r>
      </w:ins>
    </w:p>
    <w:p w:rsidR="00672B36" w:rsidRPr="00672B36" w:rsidRDefault="00672B36" w:rsidP="00672B36">
      <w:pPr>
        <w:shd w:val="clear" w:color="auto" w:fill="FFFFFF"/>
        <w:spacing w:after="75" w:line="130" w:lineRule="atLeast"/>
        <w:rPr>
          <w:ins w:id="92" w:author="Unknown"/>
          <w:rFonts w:ascii="Verdana" w:eastAsia="Times New Roman" w:hAnsi="Verdana" w:cs="Times New Roman"/>
          <w:color w:val="555555"/>
          <w:sz w:val="9"/>
          <w:szCs w:val="9"/>
        </w:rPr>
      </w:pPr>
      <w:ins w:id="93" w:author="Unknown">
        <w:r w:rsidRPr="00672B36">
          <w:rPr>
            <w:rFonts w:ascii="Verdana" w:eastAsia="Times New Roman" w:hAnsi="Verdana" w:cs="Times New Roman"/>
            <w:color w:val="555555"/>
            <w:sz w:val="9"/>
            <w:szCs w:val="9"/>
          </w:rPr>
          <w:t>Manual Refresh:  Can be performed using DBMS_MVIEW package. (REFRESH, REFRESH_DEPENDENT, REFRESH_ALL_VIEWS)</w:t>
        </w:r>
      </w:ins>
    </w:p>
    <w:p w:rsidR="00672B36" w:rsidRPr="00672B36" w:rsidRDefault="00672B36" w:rsidP="00672B36">
      <w:pPr>
        <w:shd w:val="clear" w:color="auto" w:fill="FFFFFF"/>
        <w:spacing w:after="75" w:line="130" w:lineRule="atLeast"/>
        <w:rPr>
          <w:ins w:id="94" w:author="Unknown"/>
          <w:rFonts w:ascii="Verdana" w:eastAsia="Times New Roman" w:hAnsi="Verdana" w:cs="Times New Roman"/>
          <w:color w:val="555555"/>
          <w:sz w:val="9"/>
          <w:szCs w:val="9"/>
        </w:rPr>
      </w:pPr>
      <w:ins w:id="95" w:author="Unknown">
        <w:r w:rsidRPr="00672B36">
          <w:rPr>
            <w:rFonts w:ascii="Verdana" w:eastAsia="Times New Roman" w:hAnsi="Verdana" w:cs="Times New Roman"/>
            <w:color w:val="555555"/>
            <w:sz w:val="9"/>
            <w:szCs w:val="9"/>
          </w:rPr>
          <w:t>Automatic Refresh: Can be performed in two ways:</w:t>
        </w:r>
      </w:ins>
    </w:p>
    <w:p w:rsidR="00672B36" w:rsidRPr="00672B36" w:rsidRDefault="00672B36" w:rsidP="00672B36">
      <w:pPr>
        <w:shd w:val="clear" w:color="auto" w:fill="FFFFFF"/>
        <w:spacing w:after="75" w:line="130" w:lineRule="atLeast"/>
        <w:rPr>
          <w:ins w:id="96" w:author="Unknown"/>
          <w:rFonts w:ascii="Verdana" w:eastAsia="Times New Roman" w:hAnsi="Verdana" w:cs="Times New Roman"/>
          <w:color w:val="555555"/>
          <w:sz w:val="9"/>
          <w:szCs w:val="9"/>
        </w:rPr>
      </w:pPr>
      <w:proofErr w:type="gramStart"/>
      <w:ins w:id="97" w:author="Unknown">
        <w:r w:rsidRPr="00672B36">
          <w:rPr>
            <w:rFonts w:ascii="Verdana" w:eastAsia="Times New Roman" w:hAnsi="Verdana" w:cs="Times New Roman"/>
            <w:color w:val="555555"/>
            <w:sz w:val="9"/>
            <w:szCs w:val="9"/>
          </w:rPr>
          <w:t>a)ON</w:t>
        </w:r>
        <w:proofErr w:type="gramEnd"/>
        <w:r w:rsidRPr="00672B36">
          <w:rPr>
            <w:rFonts w:ascii="Verdana" w:eastAsia="Times New Roman" w:hAnsi="Verdana" w:cs="Times New Roman"/>
            <w:color w:val="555555"/>
            <w:sz w:val="9"/>
            <w:szCs w:val="9"/>
          </w:rPr>
          <w:t xml:space="preserve"> COMMIT – Materialized view gets updated whenever changes to one of these tables are committed.</w:t>
        </w:r>
      </w:ins>
    </w:p>
    <w:p w:rsidR="00672B36" w:rsidRPr="00672B36" w:rsidRDefault="00672B36" w:rsidP="00672B36">
      <w:pPr>
        <w:shd w:val="clear" w:color="auto" w:fill="FFFFFF"/>
        <w:spacing w:after="75" w:line="130" w:lineRule="atLeast"/>
        <w:rPr>
          <w:ins w:id="98" w:author="Unknown"/>
          <w:rFonts w:ascii="Verdana" w:eastAsia="Times New Roman" w:hAnsi="Verdana" w:cs="Times New Roman"/>
          <w:color w:val="555555"/>
          <w:sz w:val="9"/>
          <w:szCs w:val="9"/>
        </w:rPr>
      </w:pPr>
      <w:proofErr w:type="gramStart"/>
      <w:ins w:id="99" w:author="Unknown">
        <w:r w:rsidRPr="00672B36">
          <w:rPr>
            <w:rFonts w:ascii="Verdana" w:eastAsia="Times New Roman" w:hAnsi="Verdana" w:cs="Times New Roman"/>
            <w:color w:val="555555"/>
            <w:sz w:val="9"/>
            <w:szCs w:val="9"/>
          </w:rPr>
          <w:t>b)ON</w:t>
        </w:r>
        <w:proofErr w:type="gramEnd"/>
        <w:r w:rsidRPr="00672B36">
          <w:rPr>
            <w:rFonts w:ascii="Verdana" w:eastAsia="Times New Roman" w:hAnsi="Verdana" w:cs="Times New Roman"/>
            <w:color w:val="555555"/>
            <w:sz w:val="9"/>
            <w:szCs w:val="9"/>
          </w:rPr>
          <w:t xml:space="preserve"> DEMMAND – At Specified Time – Refresh is scheduled to occur for specified time by using START WITH &amp; NEXT clauses. For such refreshes, instance must initiate a process with JOB_QUEUE_PROCESSES.</w:t>
        </w:r>
      </w:ins>
    </w:p>
    <w:p w:rsidR="00672B36" w:rsidRPr="00672B36" w:rsidRDefault="00672B36" w:rsidP="00672B36">
      <w:pPr>
        <w:shd w:val="clear" w:color="auto" w:fill="FFFFFF"/>
        <w:spacing w:after="0" w:line="130" w:lineRule="atLeast"/>
        <w:outlineLvl w:val="2"/>
        <w:rPr>
          <w:ins w:id="100" w:author="Unknown"/>
          <w:rFonts w:ascii="Arial" w:eastAsia="Times New Roman" w:hAnsi="Arial" w:cs="Arial"/>
          <w:b/>
          <w:bCs/>
          <w:color w:val="555555"/>
          <w:spacing w:val="-12"/>
          <w:sz w:val="14"/>
          <w:szCs w:val="14"/>
        </w:rPr>
      </w:pPr>
      <w:ins w:id="101" w:author="Unknown">
        <w:r w:rsidRPr="00672B36">
          <w:rPr>
            <w:rFonts w:ascii="Arial" w:eastAsia="Times New Roman" w:hAnsi="Arial" w:cs="Arial"/>
            <w:b/>
            <w:bCs/>
            <w:color w:val="555555"/>
            <w:spacing w:val="-12"/>
            <w:sz w:val="14"/>
            <w:szCs w:val="14"/>
          </w:rPr>
          <w:t>Materialized Views restrictions</w:t>
        </w:r>
      </w:ins>
    </w:p>
    <w:p w:rsidR="00672B36" w:rsidRPr="00672B36" w:rsidRDefault="00672B36" w:rsidP="00672B36">
      <w:pPr>
        <w:shd w:val="clear" w:color="auto" w:fill="FFFFFF"/>
        <w:spacing w:after="75" w:line="130" w:lineRule="atLeast"/>
        <w:rPr>
          <w:ins w:id="102" w:author="Unknown"/>
          <w:rFonts w:ascii="Verdana" w:eastAsia="Times New Roman" w:hAnsi="Verdana" w:cs="Times New Roman"/>
          <w:color w:val="555555"/>
          <w:sz w:val="9"/>
          <w:szCs w:val="9"/>
        </w:rPr>
      </w:pPr>
      <w:ins w:id="103" w:author="Unknown">
        <w:r w:rsidRPr="00672B36">
          <w:rPr>
            <w:rFonts w:ascii="Verdana" w:eastAsia="Times New Roman" w:hAnsi="Verdana" w:cs="Times New Roman"/>
            <w:color w:val="555555"/>
            <w:sz w:val="9"/>
            <w:szCs w:val="9"/>
          </w:rPr>
          <w:t>Underlying Query cannot contain non-repeatable expressions (ROWNUM, SYSDATE, non-repeatable PL/SQL functions, and so on).</w:t>
        </w:r>
      </w:ins>
    </w:p>
    <w:p w:rsidR="00672B36" w:rsidRPr="00672B36" w:rsidRDefault="00672B36" w:rsidP="00672B36">
      <w:pPr>
        <w:shd w:val="clear" w:color="auto" w:fill="FFFFFF"/>
        <w:spacing w:after="75" w:line="130" w:lineRule="atLeast"/>
        <w:rPr>
          <w:ins w:id="104" w:author="Unknown"/>
          <w:rFonts w:ascii="Verdana" w:eastAsia="Times New Roman" w:hAnsi="Verdana" w:cs="Times New Roman"/>
          <w:color w:val="555555"/>
          <w:sz w:val="9"/>
          <w:szCs w:val="9"/>
        </w:rPr>
      </w:pPr>
      <w:ins w:id="105" w:author="Unknown">
        <w:r w:rsidRPr="00672B36">
          <w:rPr>
            <w:rFonts w:ascii="Verdana" w:eastAsia="Times New Roman" w:hAnsi="Verdana" w:cs="Times New Roman"/>
            <w:color w:val="555555"/>
            <w:sz w:val="9"/>
            <w:szCs w:val="9"/>
          </w:rPr>
          <w:t xml:space="preserve">The query cannot contain any references to RAW or LONG RAW </w:t>
        </w:r>
        <w:proofErr w:type="spellStart"/>
        <w:r w:rsidRPr="00672B36">
          <w:rPr>
            <w:rFonts w:ascii="Verdana" w:eastAsia="Times New Roman" w:hAnsi="Verdana" w:cs="Times New Roman"/>
            <w:color w:val="555555"/>
            <w:sz w:val="9"/>
            <w:szCs w:val="9"/>
          </w:rPr>
          <w:t>datatypes</w:t>
        </w:r>
        <w:proofErr w:type="spellEnd"/>
        <w:r w:rsidRPr="00672B36">
          <w:rPr>
            <w:rFonts w:ascii="Verdana" w:eastAsia="Times New Roman" w:hAnsi="Verdana" w:cs="Times New Roman"/>
            <w:color w:val="555555"/>
            <w:sz w:val="9"/>
            <w:szCs w:val="9"/>
          </w:rPr>
          <w:t xml:space="preserve"> or object REFs</w:t>
        </w:r>
      </w:ins>
    </w:p>
    <w:p w:rsidR="00672B36" w:rsidRPr="00672B36" w:rsidRDefault="00672B36" w:rsidP="00672B36">
      <w:pPr>
        <w:shd w:val="clear" w:color="auto" w:fill="FFFFFF"/>
        <w:spacing w:after="75" w:line="130" w:lineRule="atLeast"/>
        <w:rPr>
          <w:ins w:id="106" w:author="Unknown"/>
          <w:rFonts w:ascii="Verdana" w:eastAsia="Times New Roman" w:hAnsi="Verdana" w:cs="Times New Roman"/>
          <w:color w:val="555555"/>
          <w:sz w:val="9"/>
          <w:szCs w:val="9"/>
        </w:rPr>
      </w:pPr>
      <w:ins w:id="107" w:author="Unknown">
        <w:r w:rsidRPr="00672B36">
          <w:rPr>
            <w:rFonts w:ascii="Verdana" w:eastAsia="Times New Roman" w:hAnsi="Verdana" w:cs="Times New Roman"/>
            <w:color w:val="555555"/>
            <w:sz w:val="9"/>
            <w:szCs w:val="9"/>
          </w:rPr>
          <w:t>For PREBUILT, the precision of the columns must agree with the precision of the corresponding SELECT expressions</w:t>
        </w:r>
      </w:ins>
    </w:p>
    <w:p w:rsidR="00672B36" w:rsidRPr="00672B36" w:rsidRDefault="00672B36" w:rsidP="00672B36">
      <w:pPr>
        <w:shd w:val="clear" w:color="auto" w:fill="FFFFFF"/>
        <w:spacing w:after="75" w:line="130" w:lineRule="atLeast"/>
        <w:rPr>
          <w:ins w:id="108" w:author="Unknown"/>
          <w:rFonts w:ascii="Verdana" w:eastAsia="Times New Roman" w:hAnsi="Verdana" w:cs="Times New Roman"/>
          <w:color w:val="555555"/>
          <w:sz w:val="9"/>
          <w:szCs w:val="9"/>
        </w:rPr>
      </w:pPr>
      <w:ins w:id="109" w:author="Unknown">
        <w:r w:rsidRPr="00672B36">
          <w:rPr>
            <w:rFonts w:ascii="Verdana" w:eastAsia="Times New Roman" w:hAnsi="Verdana" w:cs="Times New Roman"/>
            <w:color w:val="555555"/>
            <w:sz w:val="9"/>
            <w:szCs w:val="9"/>
          </w:rPr>
          <w:t xml:space="preserve">MV with FAST refresh cannot contain any </w:t>
        </w:r>
        <w:proofErr w:type="spellStart"/>
        <w:r w:rsidRPr="00672B36">
          <w:rPr>
            <w:rFonts w:ascii="Verdana" w:eastAsia="Times New Roman" w:hAnsi="Verdana" w:cs="Times New Roman"/>
            <w:color w:val="555555"/>
            <w:sz w:val="9"/>
            <w:szCs w:val="9"/>
          </w:rPr>
          <w:t>subquery</w:t>
        </w:r>
        <w:proofErr w:type="spellEnd"/>
        <w:r w:rsidRPr="00672B36">
          <w:rPr>
            <w:rFonts w:ascii="Verdana" w:eastAsia="Times New Roman" w:hAnsi="Verdana" w:cs="Times New Roman"/>
            <w:color w:val="555555"/>
            <w:sz w:val="9"/>
            <w:szCs w:val="9"/>
          </w:rPr>
          <w:t>.</w:t>
        </w:r>
      </w:ins>
    </w:p>
    <w:p w:rsidR="00672B36" w:rsidRPr="00672B36" w:rsidRDefault="00672B36" w:rsidP="00672B36">
      <w:pPr>
        <w:shd w:val="clear" w:color="auto" w:fill="FFFFFF"/>
        <w:spacing w:after="0" w:line="130" w:lineRule="atLeast"/>
        <w:outlineLvl w:val="2"/>
        <w:rPr>
          <w:ins w:id="110" w:author="Unknown"/>
          <w:rFonts w:ascii="Arial" w:eastAsia="Times New Roman" w:hAnsi="Arial" w:cs="Arial"/>
          <w:b/>
          <w:bCs/>
          <w:color w:val="555555"/>
          <w:spacing w:val="-12"/>
          <w:sz w:val="14"/>
          <w:szCs w:val="14"/>
        </w:rPr>
      </w:pPr>
      <w:ins w:id="111" w:author="Unknown">
        <w:r w:rsidRPr="00672B36">
          <w:rPr>
            <w:rFonts w:ascii="Arial" w:eastAsia="Times New Roman" w:hAnsi="Arial" w:cs="Arial"/>
            <w:b/>
            <w:bCs/>
            <w:color w:val="555555"/>
            <w:spacing w:val="-12"/>
            <w:sz w:val="14"/>
            <w:szCs w:val="14"/>
          </w:rPr>
          <w:t>Adding Comments to Materialized Views</w:t>
        </w:r>
      </w:ins>
    </w:p>
    <w:p w:rsidR="00672B36" w:rsidRPr="00672B36" w:rsidRDefault="00672B36" w:rsidP="00672B36">
      <w:pPr>
        <w:shd w:val="clear" w:color="auto" w:fill="F4F5F7"/>
        <w:spacing w:after="75" w:line="130" w:lineRule="atLeast"/>
        <w:rPr>
          <w:ins w:id="112" w:author="Unknown"/>
          <w:rFonts w:ascii="Verdana" w:eastAsia="Times New Roman" w:hAnsi="Verdana" w:cs="Times New Roman"/>
          <w:color w:val="555555"/>
          <w:sz w:val="9"/>
          <w:szCs w:val="9"/>
        </w:rPr>
      </w:pPr>
      <w:ins w:id="113" w:author="Unknown">
        <w:r w:rsidRPr="00672B36">
          <w:rPr>
            <w:rFonts w:ascii="Verdana" w:eastAsia="Times New Roman" w:hAnsi="Verdana" w:cs="Times New Roman"/>
            <w:color w:val="555555"/>
            <w:sz w:val="9"/>
            <w:szCs w:val="9"/>
          </w:rPr>
          <w:t xml:space="preserve">COMMENT ON MATERIALIZED VIEW </w:t>
        </w:r>
        <w:proofErr w:type="spellStart"/>
        <w:r w:rsidRPr="00672B36">
          <w:rPr>
            <w:rFonts w:ascii="Verdana" w:eastAsia="Times New Roman" w:hAnsi="Verdana" w:cs="Times New Roman"/>
            <w:color w:val="555555"/>
            <w:sz w:val="9"/>
            <w:szCs w:val="9"/>
          </w:rPr>
          <w:t>sales_mv</w:t>
        </w:r>
        <w:proofErr w:type="spellEnd"/>
        <w:r w:rsidRPr="00672B36">
          <w:rPr>
            <w:rFonts w:ascii="Verdana" w:eastAsia="Times New Roman" w:hAnsi="Verdana" w:cs="Times New Roman"/>
            <w:color w:val="555555"/>
            <w:sz w:val="9"/>
            <w:szCs w:val="9"/>
          </w:rPr>
          <w:t xml:space="preserve"> IS ‘sales materialized view';</w:t>
        </w:r>
      </w:ins>
    </w:p>
    <w:p w:rsidR="00672B36" w:rsidRPr="00672B36" w:rsidRDefault="00672B36" w:rsidP="00672B36">
      <w:pPr>
        <w:shd w:val="clear" w:color="auto" w:fill="F4F5F7"/>
        <w:spacing w:after="75" w:line="130" w:lineRule="atLeast"/>
        <w:rPr>
          <w:ins w:id="114" w:author="Unknown"/>
          <w:rFonts w:ascii="Verdana" w:eastAsia="Times New Roman" w:hAnsi="Verdana" w:cs="Times New Roman"/>
          <w:color w:val="555555"/>
          <w:sz w:val="9"/>
          <w:szCs w:val="9"/>
        </w:rPr>
      </w:pPr>
      <w:ins w:id="115" w:author="Unknown">
        <w:r w:rsidRPr="00672B36">
          <w:rPr>
            <w:rFonts w:ascii="Verdana" w:eastAsia="Times New Roman" w:hAnsi="Verdana" w:cs="Times New Roman"/>
            <w:color w:val="555555"/>
            <w:sz w:val="9"/>
            <w:szCs w:val="9"/>
          </w:rPr>
          <w:t>SELECT MVIEW_NAME, COMMENTS</w:t>
        </w:r>
      </w:ins>
    </w:p>
    <w:p w:rsidR="00672B36" w:rsidRPr="00672B36" w:rsidRDefault="00672B36" w:rsidP="00672B36">
      <w:pPr>
        <w:shd w:val="clear" w:color="auto" w:fill="F4F5F7"/>
        <w:spacing w:after="75" w:line="130" w:lineRule="atLeast"/>
        <w:rPr>
          <w:ins w:id="116" w:author="Unknown"/>
          <w:rFonts w:ascii="Verdana" w:eastAsia="Times New Roman" w:hAnsi="Verdana" w:cs="Times New Roman"/>
          <w:color w:val="555555"/>
          <w:sz w:val="9"/>
          <w:szCs w:val="9"/>
        </w:rPr>
      </w:pPr>
      <w:ins w:id="117" w:author="Unknown">
        <w:r w:rsidRPr="00672B36">
          <w:rPr>
            <w:rFonts w:ascii="Verdana" w:eastAsia="Times New Roman" w:hAnsi="Verdana" w:cs="Times New Roman"/>
            <w:color w:val="555555"/>
            <w:sz w:val="9"/>
            <w:szCs w:val="9"/>
          </w:rPr>
          <w:t>FROM USER_MVIEW_COMMENTS WHERE MVIEW_NAME = ‘SALES_MV';</w:t>
        </w:r>
      </w:ins>
    </w:p>
    <w:p w:rsidR="00672B36" w:rsidRPr="00672B36" w:rsidRDefault="00672B36" w:rsidP="00672B36">
      <w:pPr>
        <w:shd w:val="clear" w:color="auto" w:fill="FFFFFF"/>
        <w:spacing w:after="0" w:line="130" w:lineRule="atLeast"/>
        <w:outlineLvl w:val="2"/>
        <w:rPr>
          <w:ins w:id="118" w:author="Unknown"/>
          <w:rFonts w:ascii="Arial" w:eastAsia="Times New Roman" w:hAnsi="Arial" w:cs="Arial"/>
          <w:b/>
          <w:bCs/>
          <w:color w:val="555555"/>
          <w:spacing w:val="-12"/>
          <w:sz w:val="14"/>
          <w:szCs w:val="14"/>
        </w:rPr>
      </w:pPr>
      <w:ins w:id="119" w:author="Unknown">
        <w:r w:rsidRPr="00672B36">
          <w:rPr>
            <w:rFonts w:ascii="Arial" w:eastAsia="Times New Roman" w:hAnsi="Arial" w:cs="Arial"/>
            <w:b/>
            <w:bCs/>
            <w:color w:val="555555"/>
            <w:spacing w:val="-12"/>
            <w:sz w:val="14"/>
            <w:szCs w:val="14"/>
          </w:rPr>
          <w:t>Dropping Materialized Views</w:t>
        </w:r>
      </w:ins>
    </w:p>
    <w:p w:rsidR="00672B36" w:rsidRPr="00672B36" w:rsidRDefault="00672B36" w:rsidP="00672B36">
      <w:pPr>
        <w:shd w:val="clear" w:color="auto" w:fill="F4F5F7"/>
        <w:spacing w:after="75" w:line="130" w:lineRule="atLeast"/>
        <w:rPr>
          <w:ins w:id="120" w:author="Unknown"/>
          <w:rFonts w:ascii="Verdana" w:eastAsia="Times New Roman" w:hAnsi="Verdana" w:cs="Times New Roman"/>
          <w:color w:val="555555"/>
          <w:sz w:val="9"/>
          <w:szCs w:val="9"/>
        </w:rPr>
      </w:pPr>
      <w:ins w:id="121" w:author="Unknown">
        <w:r w:rsidRPr="00672B36">
          <w:rPr>
            <w:rFonts w:ascii="Verdana" w:eastAsia="Times New Roman" w:hAnsi="Verdana" w:cs="Times New Roman"/>
            <w:color w:val="555555"/>
            <w:sz w:val="9"/>
            <w:szCs w:val="9"/>
          </w:rPr>
          <w:t xml:space="preserve">DROP MATERIALIZED VIEW </w:t>
        </w:r>
        <w:proofErr w:type="spellStart"/>
        <w:r w:rsidRPr="00672B36">
          <w:rPr>
            <w:rFonts w:ascii="Verdana" w:eastAsia="Times New Roman" w:hAnsi="Verdana" w:cs="Times New Roman"/>
            <w:color w:val="555555"/>
            <w:sz w:val="9"/>
            <w:szCs w:val="9"/>
          </w:rPr>
          <w:t>sales_sum_mv</w:t>
        </w:r>
        <w:proofErr w:type="spellEnd"/>
        <w:r w:rsidRPr="00672B36">
          <w:rPr>
            <w:rFonts w:ascii="Verdana" w:eastAsia="Times New Roman" w:hAnsi="Verdana" w:cs="Times New Roman"/>
            <w:color w:val="555555"/>
            <w:sz w:val="9"/>
            <w:szCs w:val="9"/>
          </w:rPr>
          <w:t>;</w:t>
        </w:r>
      </w:ins>
    </w:p>
    <w:p w:rsidR="00672B36" w:rsidRPr="00672B36" w:rsidRDefault="00672B36" w:rsidP="00672B36">
      <w:pPr>
        <w:shd w:val="clear" w:color="auto" w:fill="FFFFFF"/>
        <w:spacing w:after="0" w:line="130" w:lineRule="atLeast"/>
        <w:outlineLvl w:val="2"/>
        <w:rPr>
          <w:ins w:id="122" w:author="Unknown"/>
          <w:rFonts w:ascii="Arial" w:eastAsia="Times New Roman" w:hAnsi="Arial" w:cs="Arial"/>
          <w:b/>
          <w:bCs/>
          <w:color w:val="555555"/>
          <w:spacing w:val="-12"/>
          <w:sz w:val="14"/>
          <w:szCs w:val="14"/>
        </w:rPr>
      </w:pPr>
      <w:ins w:id="123" w:author="Unknown">
        <w:r w:rsidRPr="00672B36">
          <w:rPr>
            <w:rFonts w:ascii="Arial" w:eastAsia="Times New Roman" w:hAnsi="Arial" w:cs="Arial"/>
            <w:b/>
            <w:bCs/>
            <w:color w:val="555555"/>
            <w:spacing w:val="-12"/>
            <w:sz w:val="14"/>
            <w:szCs w:val="14"/>
          </w:rPr>
          <w:t>Analyzing Materialized View Capabilities</w:t>
        </w:r>
      </w:ins>
    </w:p>
    <w:p w:rsidR="00672B36" w:rsidRPr="00672B36" w:rsidRDefault="00672B36" w:rsidP="00672B36">
      <w:pPr>
        <w:shd w:val="clear" w:color="auto" w:fill="FFFFFF"/>
        <w:spacing w:after="75" w:line="130" w:lineRule="atLeast"/>
        <w:rPr>
          <w:ins w:id="124" w:author="Unknown"/>
          <w:rFonts w:ascii="Verdana" w:eastAsia="Times New Roman" w:hAnsi="Verdana" w:cs="Times New Roman"/>
          <w:color w:val="555555"/>
          <w:sz w:val="9"/>
          <w:szCs w:val="9"/>
        </w:rPr>
      </w:pPr>
      <w:ins w:id="125" w:author="Unknown">
        <w:r w:rsidRPr="00672B36">
          <w:rPr>
            <w:rFonts w:ascii="Verdana" w:eastAsia="Times New Roman" w:hAnsi="Verdana" w:cs="Times New Roman"/>
            <w:color w:val="555555"/>
            <w:sz w:val="9"/>
            <w:szCs w:val="9"/>
          </w:rPr>
          <w:t>To analyze the potential / Details of MV can use following package. This will write details into MV_CAPABILITIES_TABLE.</w:t>
        </w:r>
      </w:ins>
    </w:p>
    <w:p w:rsidR="00672B36" w:rsidRPr="00672B36" w:rsidRDefault="00672B36" w:rsidP="00672B36">
      <w:pPr>
        <w:shd w:val="clear" w:color="auto" w:fill="F4F5F7"/>
        <w:spacing w:after="75" w:line="130" w:lineRule="atLeast"/>
        <w:rPr>
          <w:ins w:id="126" w:author="Unknown"/>
          <w:rFonts w:ascii="Verdana" w:eastAsia="Times New Roman" w:hAnsi="Verdana" w:cs="Times New Roman"/>
          <w:color w:val="555555"/>
          <w:sz w:val="9"/>
          <w:szCs w:val="9"/>
        </w:rPr>
      </w:pPr>
      <w:ins w:id="127" w:author="Unknown">
        <w:r w:rsidRPr="00672B36">
          <w:rPr>
            <w:rFonts w:ascii="Verdana" w:eastAsia="Times New Roman" w:hAnsi="Verdana" w:cs="Times New Roman"/>
            <w:color w:val="555555"/>
            <w:sz w:val="9"/>
            <w:szCs w:val="9"/>
          </w:rPr>
          <w:t>EXECUTE DBMS_MVIEW.EXPLAIN_MVIEW (‘SH.CAL_MONTH_SALES_MV’);</w:t>
        </w:r>
      </w:ins>
    </w:p>
    <w:p w:rsidR="00672B36" w:rsidRPr="00672B36" w:rsidRDefault="00672B36" w:rsidP="00672B36">
      <w:pPr>
        <w:shd w:val="clear" w:color="auto" w:fill="F4F5F7"/>
        <w:spacing w:after="75" w:line="130" w:lineRule="atLeast"/>
        <w:rPr>
          <w:ins w:id="128" w:author="Unknown"/>
          <w:rFonts w:ascii="Verdana" w:eastAsia="Times New Roman" w:hAnsi="Verdana" w:cs="Times New Roman"/>
          <w:color w:val="555555"/>
          <w:sz w:val="9"/>
          <w:szCs w:val="9"/>
        </w:rPr>
      </w:pPr>
      <w:ins w:id="129" w:author="Unknown">
        <w:r w:rsidRPr="00672B36">
          <w:rPr>
            <w:rFonts w:ascii="Verdana" w:eastAsia="Times New Roman" w:hAnsi="Verdana" w:cs="Times New Roman"/>
            <w:color w:val="555555"/>
            <w:sz w:val="9"/>
            <w:szCs w:val="9"/>
          </w:rPr>
          <w:t xml:space="preserve">SELECT </w:t>
        </w:r>
        <w:proofErr w:type="spellStart"/>
        <w:r w:rsidRPr="00672B36">
          <w:rPr>
            <w:rFonts w:ascii="Verdana" w:eastAsia="Times New Roman" w:hAnsi="Verdana" w:cs="Times New Roman"/>
            <w:color w:val="555555"/>
            <w:sz w:val="9"/>
            <w:szCs w:val="9"/>
          </w:rPr>
          <w:t>capability_name</w:t>
        </w:r>
        <w:proofErr w:type="spellEnd"/>
        <w:proofErr w:type="gramStart"/>
        <w:r w:rsidRPr="00672B36">
          <w:rPr>
            <w:rFonts w:ascii="Verdana" w:eastAsia="Times New Roman" w:hAnsi="Verdana" w:cs="Times New Roman"/>
            <w:color w:val="555555"/>
            <w:sz w:val="9"/>
            <w:szCs w:val="9"/>
          </w:rPr>
          <w:t>,  possible</w:t>
        </w:r>
        <w:proofErr w:type="gramEnd"/>
        <w:r w:rsidRPr="00672B36">
          <w:rPr>
            <w:rFonts w:ascii="Verdana" w:eastAsia="Times New Roman" w:hAnsi="Verdana" w:cs="Times New Roman"/>
            <w:color w:val="555555"/>
            <w:sz w:val="9"/>
            <w:szCs w:val="9"/>
          </w:rPr>
          <w:t>, SUBSTR(related_text,1,8)</w:t>
        </w:r>
      </w:ins>
    </w:p>
    <w:p w:rsidR="00672B36" w:rsidRPr="00672B36" w:rsidRDefault="00672B36" w:rsidP="00672B36">
      <w:pPr>
        <w:shd w:val="clear" w:color="auto" w:fill="F4F5F7"/>
        <w:spacing w:after="75" w:line="130" w:lineRule="atLeast"/>
        <w:rPr>
          <w:ins w:id="130" w:author="Unknown"/>
          <w:rFonts w:ascii="Verdana" w:eastAsia="Times New Roman" w:hAnsi="Verdana" w:cs="Times New Roman"/>
          <w:color w:val="555555"/>
          <w:sz w:val="9"/>
          <w:szCs w:val="9"/>
        </w:rPr>
      </w:pPr>
      <w:ins w:id="131" w:author="Unknown">
        <w:r w:rsidRPr="00672B36">
          <w:rPr>
            <w:rFonts w:ascii="Verdana" w:eastAsia="Times New Roman" w:hAnsi="Verdana" w:cs="Times New Roman"/>
            <w:color w:val="555555"/>
            <w:sz w:val="9"/>
            <w:szCs w:val="9"/>
          </w:rPr>
          <w:t xml:space="preserve">AS </w:t>
        </w:r>
        <w:proofErr w:type="spellStart"/>
        <w:r w:rsidRPr="00672B36">
          <w:rPr>
            <w:rFonts w:ascii="Verdana" w:eastAsia="Times New Roman" w:hAnsi="Verdana" w:cs="Times New Roman"/>
            <w:color w:val="555555"/>
            <w:sz w:val="9"/>
            <w:szCs w:val="9"/>
          </w:rPr>
          <w:t>rel_text</w:t>
        </w:r>
        <w:proofErr w:type="spellEnd"/>
        <w:r w:rsidRPr="00672B36">
          <w:rPr>
            <w:rFonts w:ascii="Verdana" w:eastAsia="Times New Roman" w:hAnsi="Verdana" w:cs="Times New Roman"/>
            <w:color w:val="555555"/>
            <w:sz w:val="9"/>
            <w:szCs w:val="9"/>
          </w:rPr>
          <w:t xml:space="preserve">, </w:t>
        </w:r>
        <w:proofErr w:type="gramStart"/>
        <w:r w:rsidRPr="00672B36">
          <w:rPr>
            <w:rFonts w:ascii="Verdana" w:eastAsia="Times New Roman" w:hAnsi="Verdana" w:cs="Times New Roman"/>
            <w:color w:val="555555"/>
            <w:sz w:val="9"/>
            <w:szCs w:val="9"/>
          </w:rPr>
          <w:t>SUBSTR(</w:t>
        </w:r>
        <w:proofErr w:type="gramEnd"/>
        <w:r w:rsidRPr="00672B36">
          <w:rPr>
            <w:rFonts w:ascii="Verdana" w:eastAsia="Times New Roman" w:hAnsi="Verdana" w:cs="Times New Roman"/>
            <w:color w:val="555555"/>
            <w:sz w:val="9"/>
            <w:szCs w:val="9"/>
          </w:rPr>
          <w:t xml:space="preserve">msgtxt,1,60) AS </w:t>
        </w:r>
        <w:proofErr w:type="spellStart"/>
        <w:r w:rsidRPr="00672B36">
          <w:rPr>
            <w:rFonts w:ascii="Verdana" w:eastAsia="Times New Roman" w:hAnsi="Verdana" w:cs="Times New Roman"/>
            <w:color w:val="555555"/>
            <w:sz w:val="9"/>
            <w:szCs w:val="9"/>
          </w:rPr>
          <w:t>msgtxt</w:t>
        </w:r>
        <w:proofErr w:type="spellEnd"/>
      </w:ins>
    </w:p>
    <w:p w:rsidR="00672B36" w:rsidRPr="00672B36" w:rsidRDefault="00672B36" w:rsidP="00672B36">
      <w:pPr>
        <w:shd w:val="clear" w:color="auto" w:fill="F4F5F7"/>
        <w:spacing w:after="75" w:line="130" w:lineRule="atLeast"/>
        <w:rPr>
          <w:ins w:id="132" w:author="Unknown"/>
          <w:rFonts w:ascii="Verdana" w:eastAsia="Times New Roman" w:hAnsi="Verdana" w:cs="Times New Roman"/>
          <w:color w:val="555555"/>
          <w:sz w:val="9"/>
          <w:szCs w:val="9"/>
        </w:rPr>
      </w:pPr>
      <w:ins w:id="133" w:author="Unknown">
        <w:r w:rsidRPr="00672B36">
          <w:rPr>
            <w:rFonts w:ascii="Verdana" w:eastAsia="Times New Roman" w:hAnsi="Verdana" w:cs="Times New Roman"/>
            <w:color w:val="555555"/>
            <w:sz w:val="9"/>
            <w:szCs w:val="9"/>
          </w:rPr>
          <w:t>FROM MV_CAPABILITIES_TABLE</w:t>
        </w:r>
      </w:ins>
    </w:p>
    <w:p w:rsidR="00672B36" w:rsidRPr="00672B36" w:rsidRDefault="00672B36" w:rsidP="00672B36">
      <w:pPr>
        <w:shd w:val="clear" w:color="auto" w:fill="F4F5F7"/>
        <w:spacing w:after="75" w:line="130" w:lineRule="atLeast"/>
        <w:rPr>
          <w:ins w:id="134" w:author="Unknown"/>
          <w:rFonts w:ascii="Verdana" w:eastAsia="Times New Roman" w:hAnsi="Verdana" w:cs="Times New Roman"/>
          <w:color w:val="555555"/>
          <w:sz w:val="9"/>
          <w:szCs w:val="9"/>
        </w:rPr>
      </w:pPr>
      <w:ins w:id="135" w:author="Unknown">
        <w:r w:rsidRPr="00672B36">
          <w:rPr>
            <w:rFonts w:ascii="Verdana" w:eastAsia="Times New Roman" w:hAnsi="Verdana" w:cs="Times New Roman"/>
            <w:color w:val="555555"/>
            <w:sz w:val="9"/>
            <w:szCs w:val="9"/>
          </w:rPr>
          <w:t xml:space="preserve">ORDER BY </w:t>
        </w:r>
        <w:proofErr w:type="spellStart"/>
        <w:r w:rsidRPr="00672B36">
          <w:rPr>
            <w:rFonts w:ascii="Verdana" w:eastAsia="Times New Roman" w:hAnsi="Verdana" w:cs="Times New Roman"/>
            <w:color w:val="555555"/>
            <w:sz w:val="9"/>
            <w:szCs w:val="9"/>
          </w:rPr>
          <w:t>seq</w:t>
        </w:r>
        <w:proofErr w:type="spellEnd"/>
        <w:r w:rsidRPr="00672B36">
          <w:rPr>
            <w:rFonts w:ascii="Verdana" w:eastAsia="Times New Roman" w:hAnsi="Verdana" w:cs="Times New Roman"/>
            <w:color w:val="555555"/>
            <w:sz w:val="9"/>
            <w:szCs w:val="9"/>
          </w:rPr>
          <w:t>;</w:t>
        </w:r>
      </w:ins>
    </w:p>
    <w:p w:rsidR="00672B36" w:rsidRPr="00672B36" w:rsidRDefault="00672B36" w:rsidP="00672B36">
      <w:pPr>
        <w:shd w:val="clear" w:color="auto" w:fill="FFFFFF"/>
        <w:spacing w:after="75" w:line="130" w:lineRule="atLeast"/>
        <w:rPr>
          <w:ins w:id="136" w:author="Unknown"/>
          <w:rFonts w:ascii="Verdana" w:eastAsia="Times New Roman" w:hAnsi="Verdana" w:cs="Times New Roman"/>
          <w:color w:val="555555"/>
          <w:sz w:val="9"/>
          <w:szCs w:val="9"/>
        </w:rPr>
      </w:pPr>
      <w:ins w:id="137" w:author="Unknown">
        <w:r w:rsidRPr="00672B36">
          <w:rPr>
            <w:rFonts w:ascii="Verdana" w:eastAsia="Times New Roman" w:hAnsi="Verdana" w:cs="Times New Roman"/>
            <w:b/>
            <w:bCs/>
            <w:color w:val="555555"/>
            <w:sz w:val="9"/>
          </w:rPr>
          <w:t>Partition Change Tracking (PCT)</w:t>
        </w:r>
      </w:ins>
    </w:p>
    <w:p w:rsidR="00672B36" w:rsidRPr="00672B36" w:rsidRDefault="00672B36" w:rsidP="00672B36">
      <w:pPr>
        <w:shd w:val="clear" w:color="auto" w:fill="FFFFFF"/>
        <w:spacing w:after="75" w:line="130" w:lineRule="atLeast"/>
        <w:rPr>
          <w:ins w:id="138" w:author="Unknown"/>
          <w:rFonts w:ascii="Verdana" w:eastAsia="Times New Roman" w:hAnsi="Verdana" w:cs="Times New Roman"/>
          <w:color w:val="555555"/>
          <w:sz w:val="9"/>
          <w:szCs w:val="9"/>
        </w:rPr>
      </w:pPr>
      <w:ins w:id="139" w:author="Unknown">
        <w:r w:rsidRPr="00672B36">
          <w:rPr>
            <w:rFonts w:ascii="Verdana" w:eastAsia="Times New Roman" w:hAnsi="Verdana" w:cs="Times New Roman"/>
            <w:color w:val="555555"/>
            <w:sz w:val="9"/>
            <w:szCs w:val="9"/>
          </w:rPr>
          <w:t>The ability to identify which rows in a materialized view are affected by a certain detail table partition is known as Partition Change Tracking. When one or more of the detail tables are partitioned, it may be possible to identify the specific rows in the materialized view that correspond to a modified detail partition(s); those rows become stale when a partition is modified while all other rows remain fresh.</w:t>
        </w:r>
      </w:ins>
    </w:p>
    <w:p w:rsidR="00672B36" w:rsidRPr="00672B36" w:rsidRDefault="00672B36" w:rsidP="00672B36">
      <w:pPr>
        <w:shd w:val="clear" w:color="auto" w:fill="FFFFFF"/>
        <w:spacing w:after="75" w:line="130" w:lineRule="atLeast"/>
        <w:rPr>
          <w:ins w:id="140" w:author="Unknown"/>
          <w:rFonts w:ascii="Verdana" w:eastAsia="Times New Roman" w:hAnsi="Verdana" w:cs="Times New Roman"/>
          <w:color w:val="555555"/>
          <w:sz w:val="9"/>
          <w:szCs w:val="9"/>
        </w:rPr>
      </w:pPr>
      <w:ins w:id="141" w:author="Unknown">
        <w:r w:rsidRPr="00672B36">
          <w:rPr>
            <w:rFonts w:ascii="Verdana" w:eastAsia="Times New Roman" w:hAnsi="Verdana" w:cs="Times New Roman"/>
            <w:b/>
            <w:bCs/>
            <w:color w:val="555555"/>
            <w:sz w:val="9"/>
          </w:rPr>
          <w:t>Requirements for PCT</w:t>
        </w:r>
      </w:ins>
    </w:p>
    <w:p w:rsidR="00672B36" w:rsidRPr="00672B36" w:rsidRDefault="00672B36" w:rsidP="00672B36">
      <w:pPr>
        <w:shd w:val="clear" w:color="auto" w:fill="FFFFFF"/>
        <w:spacing w:after="75" w:line="130" w:lineRule="atLeast"/>
        <w:rPr>
          <w:ins w:id="142" w:author="Unknown"/>
          <w:rFonts w:ascii="Verdana" w:eastAsia="Times New Roman" w:hAnsi="Verdana" w:cs="Times New Roman"/>
          <w:color w:val="555555"/>
          <w:sz w:val="9"/>
          <w:szCs w:val="9"/>
        </w:rPr>
      </w:pPr>
      <w:ins w:id="143" w:author="Unknown">
        <w:r w:rsidRPr="00672B36">
          <w:rPr>
            <w:rFonts w:ascii="Verdana" w:eastAsia="Times New Roman" w:hAnsi="Verdana" w:cs="Times New Roman"/>
            <w:color w:val="555555"/>
            <w:sz w:val="9"/>
            <w:szCs w:val="9"/>
          </w:rPr>
          <w:t>At least one of the detail tables referenced by the materialized view must be partitioned</w:t>
        </w:r>
      </w:ins>
    </w:p>
    <w:p w:rsidR="00672B36" w:rsidRPr="00672B36" w:rsidRDefault="00672B36" w:rsidP="00672B36">
      <w:pPr>
        <w:shd w:val="clear" w:color="auto" w:fill="FFFFFF"/>
        <w:spacing w:after="75" w:line="130" w:lineRule="atLeast"/>
        <w:rPr>
          <w:ins w:id="144" w:author="Unknown"/>
          <w:rFonts w:ascii="Verdana" w:eastAsia="Times New Roman" w:hAnsi="Verdana" w:cs="Times New Roman"/>
          <w:color w:val="555555"/>
          <w:sz w:val="9"/>
          <w:szCs w:val="9"/>
        </w:rPr>
      </w:pPr>
      <w:ins w:id="145" w:author="Unknown">
        <w:r w:rsidRPr="00672B36">
          <w:rPr>
            <w:rFonts w:ascii="Verdana" w:eastAsia="Times New Roman" w:hAnsi="Verdana" w:cs="Times New Roman"/>
            <w:color w:val="555555"/>
            <w:sz w:val="9"/>
            <w:szCs w:val="9"/>
          </w:rPr>
          <w:t xml:space="preserve">Partitioned tables must use </w:t>
        </w:r>
        <w:proofErr w:type="gramStart"/>
        <w:r w:rsidRPr="00672B36">
          <w:rPr>
            <w:rFonts w:ascii="Verdana" w:eastAsia="Times New Roman" w:hAnsi="Verdana" w:cs="Times New Roman"/>
            <w:color w:val="555555"/>
            <w:sz w:val="9"/>
            <w:szCs w:val="9"/>
          </w:rPr>
          <w:t>either range</w:t>
        </w:r>
        <w:proofErr w:type="gramEnd"/>
        <w:r w:rsidRPr="00672B36">
          <w:rPr>
            <w:rFonts w:ascii="Verdana" w:eastAsia="Times New Roman" w:hAnsi="Verdana" w:cs="Times New Roman"/>
            <w:color w:val="555555"/>
            <w:sz w:val="9"/>
            <w:szCs w:val="9"/>
          </w:rPr>
          <w:t>, list or composite partitioning</w:t>
        </w:r>
      </w:ins>
    </w:p>
    <w:p w:rsidR="00672B36" w:rsidRPr="00672B36" w:rsidRDefault="00672B36" w:rsidP="00672B36">
      <w:pPr>
        <w:shd w:val="clear" w:color="auto" w:fill="FFFFFF"/>
        <w:spacing w:after="75" w:line="130" w:lineRule="atLeast"/>
        <w:rPr>
          <w:ins w:id="146" w:author="Unknown"/>
          <w:rFonts w:ascii="Verdana" w:eastAsia="Times New Roman" w:hAnsi="Verdana" w:cs="Times New Roman"/>
          <w:color w:val="555555"/>
          <w:sz w:val="9"/>
          <w:szCs w:val="9"/>
        </w:rPr>
      </w:pPr>
      <w:ins w:id="147" w:author="Unknown">
        <w:r w:rsidRPr="00672B36">
          <w:rPr>
            <w:rFonts w:ascii="Verdana" w:eastAsia="Times New Roman" w:hAnsi="Verdana" w:cs="Times New Roman"/>
            <w:color w:val="555555"/>
            <w:sz w:val="9"/>
            <w:szCs w:val="9"/>
          </w:rPr>
          <w:t>The top level partition key must consist of only a single column</w:t>
        </w:r>
      </w:ins>
    </w:p>
    <w:p w:rsidR="00672B36" w:rsidRPr="00672B36" w:rsidRDefault="00672B36" w:rsidP="00672B36">
      <w:pPr>
        <w:shd w:val="clear" w:color="auto" w:fill="FFFFFF"/>
        <w:spacing w:after="75" w:line="130" w:lineRule="atLeast"/>
        <w:rPr>
          <w:ins w:id="148" w:author="Unknown"/>
          <w:rFonts w:ascii="Verdana" w:eastAsia="Times New Roman" w:hAnsi="Verdana" w:cs="Times New Roman"/>
          <w:color w:val="555555"/>
          <w:sz w:val="9"/>
          <w:szCs w:val="9"/>
        </w:rPr>
      </w:pPr>
      <w:ins w:id="149" w:author="Unknown">
        <w:r w:rsidRPr="00672B36">
          <w:rPr>
            <w:rFonts w:ascii="Verdana" w:eastAsia="Times New Roman" w:hAnsi="Verdana" w:cs="Times New Roman"/>
            <w:color w:val="555555"/>
            <w:sz w:val="9"/>
            <w:szCs w:val="9"/>
          </w:rPr>
          <w:t>PCT-based refresh is not supported for UNION ALL materialized views</w:t>
        </w:r>
      </w:ins>
    </w:p>
    <w:p w:rsidR="00672B36" w:rsidRPr="00672B36" w:rsidRDefault="00672B36" w:rsidP="00672B36">
      <w:pPr>
        <w:shd w:val="clear" w:color="auto" w:fill="FFFFFF"/>
        <w:spacing w:after="75" w:line="130" w:lineRule="atLeast"/>
        <w:rPr>
          <w:ins w:id="150" w:author="Unknown"/>
          <w:rFonts w:ascii="Verdana" w:eastAsia="Times New Roman" w:hAnsi="Verdana" w:cs="Times New Roman"/>
          <w:color w:val="555555"/>
          <w:sz w:val="9"/>
          <w:szCs w:val="9"/>
        </w:rPr>
      </w:pPr>
      <w:ins w:id="151" w:author="Unknown">
        <w:r w:rsidRPr="00672B36">
          <w:rPr>
            <w:rFonts w:ascii="Verdana" w:eastAsia="Times New Roman" w:hAnsi="Verdana" w:cs="Times New Roman"/>
            <w:color w:val="555555"/>
            <w:sz w:val="9"/>
            <w:szCs w:val="9"/>
          </w:rPr>
          <w:t>PCT is not supported for a materialized view that refers to views, remote tables, or outer joins</w:t>
        </w:r>
      </w:ins>
    </w:p>
    <w:p w:rsidR="00672B36" w:rsidRPr="00672B36" w:rsidRDefault="00672B36" w:rsidP="00672B36">
      <w:pPr>
        <w:shd w:val="clear" w:color="auto" w:fill="FFFFFF"/>
        <w:spacing w:after="75" w:line="130" w:lineRule="atLeast"/>
        <w:rPr>
          <w:ins w:id="152" w:author="Unknown"/>
          <w:rFonts w:ascii="Verdana" w:eastAsia="Times New Roman" w:hAnsi="Verdana" w:cs="Times New Roman"/>
          <w:color w:val="555555"/>
          <w:sz w:val="9"/>
          <w:szCs w:val="9"/>
        </w:rPr>
      </w:pPr>
      <w:ins w:id="153" w:author="Unknown">
        <w:r w:rsidRPr="00672B36">
          <w:rPr>
            <w:rFonts w:ascii="Verdana" w:eastAsia="Times New Roman" w:hAnsi="Verdana" w:cs="Times New Roman"/>
            <w:b/>
            <w:bCs/>
            <w:color w:val="555555"/>
            <w:sz w:val="9"/>
          </w:rPr>
          <w:t>QUERY REWRITE</w:t>
        </w:r>
      </w:ins>
    </w:p>
    <w:p w:rsidR="00672B36" w:rsidRPr="00672B36" w:rsidRDefault="00672B36" w:rsidP="00672B36">
      <w:pPr>
        <w:shd w:val="clear" w:color="auto" w:fill="FFFFFF"/>
        <w:spacing w:after="75" w:line="130" w:lineRule="atLeast"/>
        <w:rPr>
          <w:ins w:id="154" w:author="Unknown"/>
          <w:rFonts w:ascii="Verdana" w:eastAsia="Times New Roman" w:hAnsi="Verdana" w:cs="Times New Roman"/>
          <w:color w:val="555555"/>
          <w:sz w:val="9"/>
          <w:szCs w:val="9"/>
        </w:rPr>
      </w:pPr>
      <w:ins w:id="155" w:author="Unknown">
        <w:r w:rsidRPr="00672B36">
          <w:rPr>
            <w:rFonts w:ascii="Verdana" w:eastAsia="Times New Roman" w:hAnsi="Verdana" w:cs="Times New Roman"/>
            <w:color w:val="555555"/>
            <w:sz w:val="9"/>
            <w:szCs w:val="9"/>
          </w:rPr>
          <w:lastRenderedPageBreak/>
          <w:t>Query rewrite is the process of modifying a query to use the view rather than the base table.</w:t>
        </w:r>
      </w:ins>
    </w:p>
    <w:p w:rsidR="00672B36" w:rsidRPr="00672B36" w:rsidRDefault="00672B36" w:rsidP="00672B36">
      <w:pPr>
        <w:shd w:val="clear" w:color="auto" w:fill="FFFFFF"/>
        <w:spacing w:after="75" w:line="130" w:lineRule="atLeast"/>
        <w:rPr>
          <w:ins w:id="156" w:author="Unknown"/>
          <w:rFonts w:ascii="Verdana" w:eastAsia="Times New Roman" w:hAnsi="Verdana" w:cs="Times New Roman"/>
          <w:color w:val="555555"/>
          <w:sz w:val="9"/>
          <w:szCs w:val="9"/>
        </w:rPr>
      </w:pPr>
      <w:ins w:id="157" w:author="Unknown">
        <w:r w:rsidRPr="00672B36">
          <w:rPr>
            <w:rFonts w:ascii="Verdana" w:eastAsia="Times New Roman" w:hAnsi="Verdana" w:cs="Times New Roman"/>
            <w:color w:val="555555"/>
            <w:sz w:val="9"/>
            <w:szCs w:val="9"/>
          </w:rPr>
          <w:t>User do not explicitly need privileges on materialized views, permission on underlying base tables are required.</w:t>
        </w:r>
      </w:ins>
    </w:p>
    <w:p w:rsidR="00672B36" w:rsidRPr="00672B36" w:rsidRDefault="00672B36" w:rsidP="00672B36">
      <w:pPr>
        <w:shd w:val="clear" w:color="auto" w:fill="FFFFFF"/>
        <w:spacing w:after="75" w:line="130" w:lineRule="atLeast"/>
        <w:rPr>
          <w:ins w:id="158" w:author="Unknown"/>
          <w:rFonts w:ascii="Verdana" w:eastAsia="Times New Roman" w:hAnsi="Verdana" w:cs="Times New Roman"/>
          <w:color w:val="555555"/>
          <w:sz w:val="9"/>
          <w:szCs w:val="9"/>
        </w:rPr>
      </w:pPr>
      <w:ins w:id="159" w:author="Unknown">
        <w:r w:rsidRPr="00672B36">
          <w:rPr>
            <w:rFonts w:ascii="Verdana" w:eastAsia="Times New Roman" w:hAnsi="Verdana" w:cs="Times New Roman"/>
            <w:color w:val="555555"/>
            <w:sz w:val="9"/>
            <w:szCs w:val="9"/>
          </w:rPr>
          <w:t>Optimizer rewrites the queries in order to utilize materialized views.</w:t>
        </w:r>
      </w:ins>
    </w:p>
    <w:p w:rsidR="00672B36" w:rsidRPr="00672B36" w:rsidRDefault="00672B36" w:rsidP="00672B36">
      <w:pPr>
        <w:shd w:val="clear" w:color="auto" w:fill="FFFFFF"/>
        <w:spacing w:after="75" w:line="130" w:lineRule="atLeast"/>
        <w:rPr>
          <w:ins w:id="160" w:author="Unknown"/>
          <w:rFonts w:ascii="Verdana" w:eastAsia="Times New Roman" w:hAnsi="Verdana" w:cs="Times New Roman"/>
          <w:color w:val="555555"/>
          <w:sz w:val="9"/>
          <w:szCs w:val="9"/>
        </w:rPr>
      </w:pPr>
      <w:ins w:id="161" w:author="Unknown">
        <w:r w:rsidRPr="00672B36">
          <w:rPr>
            <w:rFonts w:ascii="Verdana" w:eastAsia="Times New Roman" w:hAnsi="Verdana" w:cs="Times New Roman"/>
            <w:color w:val="555555"/>
            <w:sz w:val="9"/>
            <w:szCs w:val="9"/>
          </w:rPr>
          <w:t>GLOBAL_QUERY_REWRITE &amp; QUERY_REWRITE system privileges allows user to enable materialized views.</w:t>
        </w:r>
      </w:ins>
    </w:p>
    <w:p w:rsidR="00672B36" w:rsidRPr="00672B36" w:rsidRDefault="00672B36" w:rsidP="00672B36">
      <w:pPr>
        <w:shd w:val="clear" w:color="auto" w:fill="FFFFFF"/>
        <w:spacing w:after="240" w:line="240" w:lineRule="auto"/>
        <w:outlineLvl w:val="2"/>
        <w:rPr>
          <w:ins w:id="162" w:author="Unknown"/>
          <w:rFonts w:ascii="Arial" w:eastAsia="Times New Roman" w:hAnsi="Arial" w:cs="Arial"/>
          <w:b/>
          <w:bCs/>
          <w:color w:val="555555"/>
          <w:spacing w:val="-12"/>
          <w:sz w:val="18"/>
          <w:szCs w:val="18"/>
        </w:rPr>
      </w:pPr>
      <w:ins w:id="163" w:author="Unknown">
        <w:r w:rsidRPr="00672B36">
          <w:rPr>
            <w:rFonts w:ascii="Arial" w:eastAsia="Times New Roman" w:hAnsi="Arial" w:cs="Arial"/>
            <w:b/>
            <w:bCs/>
            <w:color w:val="555555"/>
            <w:spacing w:val="-12"/>
            <w:sz w:val="18"/>
            <w:szCs w:val="18"/>
          </w:rPr>
          <w:t>Share this:</w:t>
        </w:r>
      </w:ins>
    </w:p>
    <w:p w:rsidR="00672B36" w:rsidRPr="00672B36" w:rsidRDefault="00672B36" w:rsidP="00672B36">
      <w:pPr>
        <w:numPr>
          <w:ilvl w:val="0"/>
          <w:numId w:val="5"/>
        </w:numPr>
        <w:shd w:val="clear" w:color="auto" w:fill="FFFFFF"/>
        <w:spacing w:beforeAutospacing="1" w:after="0" w:afterAutospacing="1" w:line="130" w:lineRule="atLeast"/>
        <w:rPr>
          <w:ins w:id="164" w:author="Unknown"/>
          <w:rFonts w:ascii="Verdana" w:eastAsia="Times New Roman" w:hAnsi="Verdana" w:cs="Times New Roman"/>
          <w:color w:val="555555"/>
          <w:sz w:val="9"/>
          <w:szCs w:val="9"/>
        </w:rPr>
      </w:pPr>
      <w:ins w:id="165"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"http://www.skill-guru.com/blog/2010/01/03/understanding-materialized-view-in-oracle/?share=email&amp;nb=1" \o "Click to email this to a friend" </w:instrText>
        </w:r>
        <w:r w:rsidRPr="00672B36">
          <w:rPr>
            <w:rFonts w:ascii="Verdana" w:eastAsia="Times New Roman" w:hAnsi="Verdana" w:cs="Times New Roman"/>
            <w:color w:val="555555"/>
            <w:sz w:val="9"/>
            <w:szCs w:val="9"/>
          </w:rPr>
          <w:fldChar w:fldCharType="separate"/>
        </w:r>
        <w:r w:rsidRPr="00672B36">
          <w:rPr>
            <w:rFonts w:ascii="Arial" w:eastAsia="Times New Roman" w:hAnsi="Arial" w:cs="Arial"/>
            <w:color w:val="0000FF"/>
            <w:sz w:val="9"/>
            <w:u w:val="single"/>
          </w:rPr>
          <w:t>Email</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5"/>
        </w:numPr>
        <w:shd w:val="clear" w:color="auto" w:fill="FFFFFF"/>
        <w:spacing w:beforeAutospacing="1" w:after="0" w:afterAutospacing="1" w:line="130" w:lineRule="atLeast"/>
        <w:rPr>
          <w:ins w:id="166" w:author="Unknown"/>
          <w:rFonts w:ascii="Verdana" w:eastAsia="Times New Roman" w:hAnsi="Verdana" w:cs="Times New Roman"/>
          <w:color w:val="555555"/>
          <w:sz w:val="9"/>
          <w:szCs w:val="9"/>
        </w:rPr>
      </w:pPr>
      <w:ins w:id="167"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"http://www.skill-guru.com/blog/2010/01/03/understanding-materialized-view-in-oracle/?share=facebook&amp;nb=1" \o "Share on Facebook" </w:instrText>
        </w:r>
        <w:r w:rsidRPr="00672B36">
          <w:rPr>
            <w:rFonts w:ascii="Verdana" w:eastAsia="Times New Roman" w:hAnsi="Verdana" w:cs="Times New Roman"/>
            <w:color w:val="555555"/>
            <w:sz w:val="9"/>
            <w:szCs w:val="9"/>
          </w:rPr>
          <w:fldChar w:fldCharType="separate"/>
        </w:r>
        <w:proofErr w:type="spellStart"/>
        <w:r w:rsidRPr="00672B36">
          <w:rPr>
            <w:rFonts w:ascii="Arial" w:eastAsia="Times New Roman" w:hAnsi="Arial" w:cs="Arial"/>
            <w:color w:val="0000FF"/>
            <w:sz w:val="9"/>
            <w:u w:val="single"/>
          </w:rPr>
          <w:t>Facebook</w:t>
        </w:r>
        <w:proofErr w:type="spellEnd"/>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5"/>
        </w:numPr>
        <w:shd w:val="clear" w:color="auto" w:fill="FFFFFF"/>
        <w:spacing w:beforeAutospacing="1" w:after="0" w:afterAutospacing="1" w:line="130" w:lineRule="atLeast"/>
        <w:rPr>
          <w:ins w:id="168" w:author="Unknown"/>
          <w:rFonts w:ascii="Verdana" w:eastAsia="Times New Roman" w:hAnsi="Verdana" w:cs="Times New Roman"/>
          <w:color w:val="555555"/>
          <w:sz w:val="9"/>
          <w:szCs w:val="9"/>
        </w:rPr>
      </w:pPr>
      <w:ins w:id="169"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"http://www.skill-guru.com/blog/2010/01/03/understanding-materialized-view-in-oracle/?share=linkedin&amp;nb=1" \o "Click to share on LinkedIn" </w:instrText>
        </w:r>
        <w:r w:rsidRPr="00672B36">
          <w:rPr>
            <w:rFonts w:ascii="Verdana" w:eastAsia="Times New Roman" w:hAnsi="Verdana" w:cs="Times New Roman"/>
            <w:color w:val="555555"/>
            <w:sz w:val="9"/>
            <w:szCs w:val="9"/>
          </w:rPr>
          <w:fldChar w:fldCharType="separate"/>
        </w:r>
        <w:r w:rsidRPr="00672B36">
          <w:rPr>
            <w:rFonts w:ascii="Arial" w:eastAsia="Times New Roman" w:hAnsi="Arial" w:cs="Arial"/>
            <w:color w:val="0000FF"/>
            <w:sz w:val="9"/>
            <w:u w:val="single"/>
          </w:rPr>
          <w:t>LinkedIn</w:t>
        </w:r>
        <w:r w:rsidRPr="00672B36">
          <w:rPr>
            <w:rFonts w:ascii="Arial" w:eastAsia="Times New Roman" w:hAnsi="Arial" w:cs="Arial"/>
            <w:color w:val="FFFFFF"/>
            <w:sz w:val="8"/>
            <w:u w:val="single"/>
          </w:rPr>
          <w:t>6</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5"/>
        </w:numPr>
        <w:shd w:val="clear" w:color="auto" w:fill="FFFFFF"/>
        <w:spacing w:beforeAutospacing="1" w:after="0" w:afterAutospacing="1" w:line="130" w:lineRule="atLeast"/>
        <w:rPr>
          <w:ins w:id="170" w:author="Unknown"/>
          <w:rFonts w:ascii="Verdana" w:eastAsia="Times New Roman" w:hAnsi="Verdana" w:cs="Times New Roman"/>
          <w:color w:val="555555"/>
          <w:sz w:val="9"/>
          <w:szCs w:val="9"/>
        </w:rPr>
      </w:pPr>
      <w:ins w:id="171"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"http://www.skill-guru.com/blog/2010/01/03/understanding-materialized-view-in-oracle/?share=reddit&amp;nb=1" \o "Click to share on Reddit" </w:instrText>
        </w:r>
        <w:r w:rsidRPr="00672B36">
          <w:rPr>
            <w:rFonts w:ascii="Verdana" w:eastAsia="Times New Roman" w:hAnsi="Verdana" w:cs="Times New Roman"/>
            <w:color w:val="555555"/>
            <w:sz w:val="9"/>
            <w:szCs w:val="9"/>
          </w:rPr>
          <w:fldChar w:fldCharType="separate"/>
        </w:r>
        <w:proofErr w:type="spellStart"/>
        <w:r w:rsidRPr="00672B36">
          <w:rPr>
            <w:rFonts w:ascii="Arial" w:eastAsia="Times New Roman" w:hAnsi="Arial" w:cs="Arial"/>
            <w:color w:val="0000FF"/>
            <w:sz w:val="9"/>
            <w:u w:val="single"/>
          </w:rPr>
          <w:t>Reddit</w:t>
        </w:r>
        <w:proofErr w:type="spellEnd"/>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5"/>
        </w:numPr>
        <w:shd w:val="clear" w:color="auto" w:fill="FFFFFF"/>
        <w:spacing w:beforeAutospacing="1" w:after="0" w:afterAutospacing="1" w:line="130" w:lineRule="atLeast"/>
        <w:rPr>
          <w:ins w:id="172" w:author="Unknown"/>
          <w:rFonts w:ascii="Verdana" w:eastAsia="Times New Roman" w:hAnsi="Verdana" w:cs="Times New Roman"/>
          <w:color w:val="555555"/>
          <w:sz w:val="9"/>
          <w:szCs w:val="9"/>
        </w:rPr>
      </w:pPr>
      <w:ins w:id="173"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"http://www.skill-guru.com/blog/2010/01/03/understanding-materialized-view-in-oracle/?share=twitter&amp;nb=1" \o "Click to share on Twitter" </w:instrText>
        </w:r>
        <w:r w:rsidRPr="00672B36">
          <w:rPr>
            <w:rFonts w:ascii="Verdana" w:eastAsia="Times New Roman" w:hAnsi="Verdana" w:cs="Times New Roman"/>
            <w:color w:val="555555"/>
            <w:sz w:val="9"/>
            <w:szCs w:val="9"/>
          </w:rPr>
          <w:fldChar w:fldCharType="separate"/>
        </w:r>
        <w:r w:rsidRPr="00672B36">
          <w:rPr>
            <w:rFonts w:ascii="Arial" w:eastAsia="Times New Roman" w:hAnsi="Arial" w:cs="Arial"/>
            <w:color w:val="0000FF"/>
            <w:sz w:val="9"/>
            <w:u w:val="single"/>
          </w:rPr>
          <w:t>Twitter</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5"/>
        </w:numPr>
        <w:shd w:val="clear" w:color="auto" w:fill="FFFFFF"/>
        <w:spacing w:beforeAutospacing="1" w:after="0" w:afterAutospacing="1" w:line="130" w:lineRule="atLeast"/>
        <w:rPr>
          <w:ins w:id="174" w:author="Unknown"/>
          <w:rFonts w:ascii="Verdana" w:eastAsia="Times New Roman" w:hAnsi="Verdana" w:cs="Times New Roman"/>
          <w:color w:val="555555"/>
          <w:sz w:val="9"/>
          <w:szCs w:val="9"/>
        </w:rPr>
      </w:pPr>
      <w:ins w:id="175"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"http://www.skill-guru.com/blog/2010/01/03/understanding-materialized-view-in-oracle/?share=google-plus-1&amp;nb=1" \o "Click to share on Google+" </w:instrText>
        </w:r>
        <w:r w:rsidRPr="00672B36">
          <w:rPr>
            <w:rFonts w:ascii="Verdana" w:eastAsia="Times New Roman" w:hAnsi="Verdana" w:cs="Times New Roman"/>
            <w:color w:val="555555"/>
            <w:sz w:val="9"/>
            <w:szCs w:val="9"/>
          </w:rPr>
          <w:fldChar w:fldCharType="separate"/>
        </w:r>
        <w:r w:rsidRPr="00672B36">
          <w:rPr>
            <w:rFonts w:ascii="Arial" w:eastAsia="Times New Roman" w:hAnsi="Arial" w:cs="Arial"/>
            <w:color w:val="0000FF"/>
            <w:sz w:val="9"/>
            <w:u w:val="single"/>
          </w:rPr>
          <w:t>Google</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5"/>
        </w:numPr>
        <w:shd w:val="clear" w:color="auto" w:fill="FFFFFF"/>
        <w:spacing w:beforeAutospacing="1" w:after="0" w:afterAutospacing="1" w:line="130" w:lineRule="atLeast"/>
        <w:rPr>
          <w:ins w:id="176" w:author="Unknown"/>
          <w:rFonts w:ascii="Verdana" w:eastAsia="Times New Roman" w:hAnsi="Verdana" w:cs="Times New Roman"/>
          <w:color w:val="555555"/>
          <w:sz w:val="9"/>
          <w:szCs w:val="9"/>
        </w:rPr>
      </w:pPr>
      <w:ins w:id="177"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"http://www.skill-guru.com/blog/2010/01/03/understanding-materialized-view-in-oracle/?share=stumbleupon&amp;nb=1" \o "Click to share on StumbleUpon" </w:instrText>
        </w:r>
        <w:r w:rsidRPr="00672B36">
          <w:rPr>
            <w:rFonts w:ascii="Verdana" w:eastAsia="Times New Roman" w:hAnsi="Verdana" w:cs="Times New Roman"/>
            <w:color w:val="555555"/>
            <w:sz w:val="9"/>
            <w:szCs w:val="9"/>
          </w:rPr>
          <w:fldChar w:fldCharType="separate"/>
        </w:r>
        <w:proofErr w:type="spellStart"/>
        <w:r w:rsidRPr="00672B36">
          <w:rPr>
            <w:rFonts w:ascii="Arial" w:eastAsia="Times New Roman" w:hAnsi="Arial" w:cs="Arial"/>
            <w:color w:val="0000FF"/>
            <w:sz w:val="9"/>
            <w:u w:val="single"/>
          </w:rPr>
          <w:t>StumbleUpon</w:t>
        </w:r>
        <w:proofErr w:type="spellEnd"/>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5"/>
        </w:numPr>
        <w:shd w:val="clear" w:color="auto" w:fill="FFFFFF"/>
        <w:spacing w:before="100" w:beforeAutospacing="1" w:after="100" w:afterAutospacing="1" w:line="130" w:lineRule="atLeast"/>
        <w:rPr>
          <w:ins w:id="178" w:author="Unknown"/>
          <w:rFonts w:ascii="Verdana" w:eastAsia="Times New Roman" w:hAnsi="Verdana" w:cs="Times New Roman"/>
          <w:color w:val="555555"/>
          <w:sz w:val="9"/>
          <w:szCs w:val="9"/>
        </w:rPr>
      </w:pPr>
    </w:p>
    <w:p w:rsidR="00672B36" w:rsidRPr="00672B36" w:rsidRDefault="00672B36" w:rsidP="00672B36">
      <w:pPr>
        <w:shd w:val="clear" w:color="auto" w:fill="FFFFFF"/>
        <w:spacing w:after="240" w:line="130" w:lineRule="atLeast"/>
        <w:outlineLvl w:val="2"/>
        <w:rPr>
          <w:ins w:id="179" w:author="Unknown"/>
          <w:rFonts w:ascii="inherit" w:eastAsia="Times New Roman" w:hAnsi="inherit" w:cs="Times New Roman"/>
          <w:b/>
          <w:bCs/>
          <w:color w:val="555555"/>
          <w:spacing w:val="-12"/>
          <w:sz w:val="18"/>
          <w:szCs w:val="18"/>
        </w:rPr>
      </w:pPr>
      <w:ins w:id="180" w:author="Unknown">
        <w:r w:rsidRPr="00672B36">
          <w:rPr>
            <w:rFonts w:ascii="inherit" w:eastAsia="Times New Roman" w:hAnsi="inherit" w:cs="Times New Roman"/>
            <w:b/>
            <w:bCs/>
            <w:color w:val="555555"/>
            <w:spacing w:val="-12"/>
            <w:sz w:val="18"/>
          </w:rPr>
          <w:t>Related</w:t>
        </w:r>
      </w:ins>
    </w:p>
    <w:p w:rsidR="00672B36" w:rsidRPr="00672B36" w:rsidRDefault="00672B36" w:rsidP="00672B36">
      <w:pPr>
        <w:shd w:val="clear" w:color="auto" w:fill="FFFFFF"/>
        <w:spacing w:after="0" w:line="150" w:lineRule="atLeast"/>
        <w:outlineLvl w:val="3"/>
        <w:rPr>
          <w:ins w:id="181" w:author="Unknown"/>
          <w:rFonts w:ascii="inherit" w:eastAsia="Times New Roman" w:hAnsi="inherit" w:cs="Times New Roman"/>
          <w:b/>
          <w:bCs/>
          <w:color w:val="008800"/>
          <w:spacing w:val="-12"/>
          <w:sz w:val="11"/>
          <w:szCs w:val="11"/>
        </w:rPr>
      </w:pPr>
      <w:ins w:id="182" w:author="Unknown">
        <w:r w:rsidRPr="00672B36">
          <w:rPr>
            <w:rFonts w:ascii="inherit" w:eastAsia="Times New Roman" w:hAnsi="inherit" w:cs="Times New Roman"/>
            <w:b/>
            <w:bCs/>
            <w:color w:val="008800"/>
            <w:spacing w:val="-12"/>
            <w:sz w:val="11"/>
            <w:szCs w:val="11"/>
          </w:rPr>
          <w:fldChar w:fldCharType="begin"/>
        </w:r>
        <w:r w:rsidRPr="00672B36">
          <w:rPr>
            <w:rFonts w:ascii="inherit" w:eastAsia="Times New Roman" w:hAnsi="inherit" w:cs="Times New Roman"/>
            <w:b/>
            <w:bCs/>
            <w:color w:val="008800"/>
            <w:spacing w:val="-12"/>
            <w:sz w:val="11"/>
            <w:szCs w:val="11"/>
          </w:rPr>
          <w:instrText xml:space="preserve"> HYPERLINK "http://www.skill-guru.com/blog/2010/01/04/difference-between-normal-view-and-materialzed-view/" \o "What is difference between normal view and materialzed view ?
Normal Views * A view is simply the representation of a SQL statement that is stored in memory so that it can easily be re-used. * Views have been used to hide the base tables that actually contain the data you are querying * Ease in query parsing Materialized views</w:instrText>
        </w:r>
        <w:r w:rsidRPr="00672B36">
          <w:rPr>
            <w:rFonts w:ascii="inherit" w:eastAsia="Times New Roman" w:hAnsi="inherit" w:cs="Times New Roman" w:hint="eastAsia"/>
            <w:b/>
            <w:bCs/>
            <w:color w:val="008800"/>
            <w:spacing w:val="-12"/>
            <w:sz w:val="11"/>
            <w:szCs w:val="11"/>
          </w:rPr>
          <w:instrText>…</w:instrText>
        </w:r>
        <w:r w:rsidRPr="00672B36">
          <w:rPr>
            <w:rFonts w:ascii="inherit" w:eastAsia="Times New Roman" w:hAnsi="inherit" w:cs="Times New Roman"/>
            <w:b/>
            <w:bCs/>
            <w:color w:val="008800"/>
            <w:spacing w:val="-12"/>
            <w:sz w:val="11"/>
            <w:szCs w:val="11"/>
          </w:rPr>
          <w:instrText xml:space="preserve">" </w:instrText>
        </w:r>
        <w:r w:rsidRPr="00672B36">
          <w:rPr>
            <w:rFonts w:ascii="inherit" w:eastAsia="Times New Roman" w:hAnsi="inherit" w:cs="Times New Roman"/>
            <w:b/>
            <w:bCs/>
            <w:color w:val="008800"/>
            <w:spacing w:val="-12"/>
            <w:sz w:val="11"/>
            <w:szCs w:val="11"/>
          </w:rPr>
          <w:fldChar w:fldCharType="separate"/>
        </w:r>
        <w:r w:rsidRPr="00672B36">
          <w:rPr>
            <w:rFonts w:ascii="inherit" w:eastAsia="Times New Roman" w:hAnsi="inherit" w:cs="Times New Roman"/>
            <w:color w:val="2970A6"/>
            <w:spacing w:val="-12"/>
            <w:sz w:val="11"/>
            <w:u w:val="single"/>
          </w:rPr>
          <w:t xml:space="preserve">What is difference between normal view and </w:t>
        </w:r>
        <w:proofErr w:type="spellStart"/>
        <w:r w:rsidRPr="00672B36">
          <w:rPr>
            <w:rFonts w:ascii="inherit" w:eastAsia="Times New Roman" w:hAnsi="inherit" w:cs="Times New Roman"/>
            <w:color w:val="2970A6"/>
            <w:spacing w:val="-12"/>
            <w:sz w:val="11"/>
            <w:u w:val="single"/>
          </w:rPr>
          <w:t>materialzed</w:t>
        </w:r>
        <w:proofErr w:type="spellEnd"/>
        <w:r w:rsidRPr="00672B36">
          <w:rPr>
            <w:rFonts w:ascii="inherit" w:eastAsia="Times New Roman" w:hAnsi="inherit" w:cs="Times New Roman"/>
            <w:color w:val="2970A6"/>
            <w:spacing w:val="-12"/>
            <w:sz w:val="11"/>
            <w:u w:val="single"/>
          </w:rPr>
          <w:t xml:space="preserve"> </w:t>
        </w:r>
        <w:proofErr w:type="gramStart"/>
        <w:r w:rsidRPr="00672B36">
          <w:rPr>
            <w:rFonts w:ascii="inherit" w:eastAsia="Times New Roman" w:hAnsi="inherit" w:cs="Times New Roman"/>
            <w:color w:val="2970A6"/>
            <w:spacing w:val="-12"/>
            <w:sz w:val="11"/>
            <w:u w:val="single"/>
          </w:rPr>
          <w:t>view ?</w:t>
        </w:r>
        <w:proofErr w:type="gramEnd"/>
        <w:r w:rsidRPr="00672B36">
          <w:rPr>
            <w:rFonts w:ascii="inherit" w:eastAsia="Times New Roman" w:hAnsi="inherit" w:cs="Times New Roman"/>
            <w:b/>
            <w:bCs/>
            <w:color w:val="008800"/>
            <w:spacing w:val="-12"/>
            <w:sz w:val="11"/>
            <w:szCs w:val="11"/>
          </w:rPr>
          <w:fldChar w:fldCharType="end"/>
        </w:r>
      </w:ins>
    </w:p>
    <w:p w:rsidR="00672B36" w:rsidRPr="00672B36" w:rsidRDefault="00672B36" w:rsidP="00672B36">
      <w:pPr>
        <w:shd w:val="clear" w:color="auto" w:fill="FFFFFF"/>
        <w:spacing w:after="0" w:line="150" w:lineRule="atLeast"/>
        <w:rPr>
          <w:ins w:id="183" w:author="Unknown"/>
          <w:rFonts w:ascii="Verdana" w:eastAsia="Times New Roman" w:hAnsi="Verdana" w:cs="Times New Roman"/>
          <w:color w:val="555555"/>
          <w:sz w:val="11"/>
          <w:szCs w:val="11"/>
        </w:rPr>
      </w:pPr>
      <w:ins w:id="184" w:author="Unknown">
        <w:r w:rsidRPr="00672B36">
          <w:rPr>
            <w:rFonts w:ascii="Verdana" w:eastAsia="Times New Roman" w:hAnsi="Verdana" w:cs="Times New Roman"/>
            <w:color w:val="555555"/>
            <w:sz w:val="11"/>
            <w:szCs w:val="11"/>
          </w:rPr>
          <w:t>Normal Views * A view is simply the representation of a SQL statement that is stored in memory so that it can easily be re-used. * Views have been used to hide the base tables that actually contain the data you are querying * Ease in query parsing Materialized views…</w:t>
        </w:r>
      </w:ins>
    </w:p>
    <w:p w:rsidR="00672B36" w:rsidRPr="00672B36" w:rsidRDefault="00672B36" w:rsidP="00672B36">
      <w:pPr>
        <w:shd w:val="clear" w:color="auto" w:fill="FFFFFF"/>
        <w:spacing w:line="150" w:lineRule="atLeast"/>
        <w:rPr>
          <w:ins w:id="185" w:author="Unknown"/>
          <w:rFonts w:ascii="Verdana" w:eastAsia="Times New Roman" w:hAnsi="Verdana" w:cs="Times New Roman"/>
          <w:color w:val="555555"/>
          <w:sz w:val="11"/>
          <w:szCs w:val="11"/>
        </w:rPr>
      </w:pPr>
      <w:ins w:id="186" w:author="Unknown">
        <w:r w:rsidRPr="00672B36">
          <w:rPr>
            <w:rFonts w:ascii="Verdana" w:eastAsia="Times New Roman" w:hAnsi="Verdana" w:cs="Times New Roman"/>
            <w:color w:val="555555"/>
            <w:sz w:val="11"/>
            <w:szCs w:val="11"/>
          </w:rPr>
          <w:t>In "Programming / tutorials"</w:t>
        </w:r>
      </w:ins>
    </w:p>
    <w:p w:rsidR="00672B36" w:rsidRPr="00672B36" w:rsidRDefault="00672B36" w:rsidP="00672B36">
      <w:pPr>
        <w:shd w:val="clear" w:color="auto" w:fill="FFFFFF"/>
        <w:spacing w:after="0" w:line="150" w:lineRule="atLeast"/>
        <w:outlineLvl w:val="3"/>
        <w:rPr>
          <w:ins w:id="187" w:author="Unknown"/>
          <w:rFonts w:ascii="inherit" w:eastAsia="Times New Roman" w:hAnsi="inherit" w:cs="Times New Roman"/>
          <w:b/>
          <w:bCs/>
          <w:color w:val="008800"/>
          <w:spacing w:val="-12"/>
          <w:sz w:val="11"/>
          <w:szCs w:val="11"/>
        </w:rPr>
      </w:pPr>
      <w:ins w:id="188" w:author="Unknown">
        <w:r w:rsidRPr="00672B36">
          <w:rPr>
            <w:rFonts w:ascii="inherit" w:eastAsia="Times New Roman" w:hAnsi="inherit" w:cs="Times New Roman"/>
            <w:b/>
            <w:bCs/>
            <w:color w:val="008800"/>
            <w:spacing w:val="-12"/>
            <w:sz w:val="11"/>
            <w:szCs w:val="11"/>
          </w:rPr>
          <w:fldChar w:fldCharType="begin"/>
        </w:r>
        <w:r w:rsidRPr="00672B36">
          <w:rPr>
            <w:rFonts w:ascii="inherit" w:eastAsia="Times New Roman" w:hAnsi="inherit" w:cs="Times New Roman"/>
            <w:b/>
            <w:bCs/>
            <w:color w:val="008800"/>
            <w:spacing w:val="-12"/>
            <w:sz w:val="11"/>
            <w:szCs w:val="11"/>
          </w:rPr>
          <w:instrText xml:space="preserve"> HYPERLINK "http://www.skill-guru.com/blog/2009/12/24/statistics-in-oracle-database-and-resolving-performance-issues/" \o "Statistics in Oracle Database and Resolving Performance Issues
In this post I will explore the common causes of performance issues in database , optimizer statistics , table/index statistics</w:instrText>
        </w:r>
        <w:r w:rsidRPr="00672B36">
          <w:rPr>
            <w:rFonts w:ascii="inherit" w:eastAsia="Times New Roman" w:hAnsi="inherit" w:cs="Times New Roman" w:hint="eastAsia"/>
            <w:b/>
            <w:bCs/>
            <w:color w:val="008800"/>
            <w:spacing w:val="-12"/>
            <w:sz w:val="11"/>
            <w:szCs w:val="11"/>
          </w:rPr>
          <w:instrText> </w:instrText>
        </w:r>
        <w:r w:rsidRPr="00672B36">
          <w:rPr>
            <w:rFonts w:ascii="inherit" w:eastAsia="Times New Roman" w:hAnsi="inherit" w:cs="Times New Roman"/>
            <w:b/>
            <w:bCs/>
            <w:color w:val="008800"/>
            <w:spacing w:val="-12"/>
            <w:sz w:val="11"/>
            <w:szCs w:val="11"/>
          </w:rPr>
          <w:instrText xml:space="preserve"> and table maintenance Common Causes of Performance issues in Database: Database Design : Poor system performance usually results from a poor database design. Consider partitioning, creating materialized views, proper indexes,</w:instrText>
        </w:r>
        <w:r w:rsidRPr="00672B36">
          <w:rPr>
            <w:rFonts w:ascii="inherit" w:eastAsia="Times New Roman" w:hAnsi="inherit" w:cs="Times New Roman" w:hint="eastAsia"/>
            <w:b/>
            <w:bCs/>
            <w:color w:val="008800"/>
            <w:spacing w:val="-12"/>
            <w:sz w:val="11"/>
            <w:szCs w:val="11"/>
          </w:rPr>
          <w:instrText>…</w:instrText>
        </w:r>
        <w:r w:rsidRPr="00672B36">
          <w:rPr>
            <w:rFonts w:ascii="inherit" w:eastAsia="Times New Roman" w:hAnsi="inherit" w:cs="Times New Roman"/>
            <w:b/>
            <w:bCs/>
            <w:color w:val="008800"/>
            <w:spacing w:val="-12"/>
            <w:sz w:val="11"/>
            <w:szCs w:val="11"/>
          </w:rPr>
          <w:instrText xml:space="preserve">" </w:instrText>
        </w:r>
        <w:r w:rsidRPr="00672B36">
          <w:rPr>
            <w:rFonts w:ascii="inherit" w:eastAsia="Times New Roman" w:hAnsi="inherit" w:cs="Times New Roman"/>
            <w:b/>
            <w:bCs/>
            <w:color w:val="008800"/>
            <w:spacing w:val="-12"/>
            <w:sz w:val="11"/>
            <w:szCs w:val="11"/>
          </w:rPr>
          <w:fldChar w:fldCharType="separate"/>
        </w:r>
        <w:r w:rsidRPr="00672B36">
          <w:rPr>
            <w:rFonts w:ascii="inherit" w:eastAsia="Times New Roman" w:hAnsi="inherit" w:cs="Times New Roman"/>
            <w:color w:val="2970A6"/>
            <w:spacing w:val="-12"/>
            <w:sz w:val="11"/>
            <w:u w:val="single"/>
          </w:rPr>
          <w:t>Statistics in Oracle Database and Resolving Performance Issues</w:t>
        </w:r>
        <w:r w:rsidRPr="00672B36">
          <w:rPr>
            <w:rFonts w:ascii="inherit" w:eastAsia="Times New Roman" w:hAnsi="inherit" w:cs="Times New Roman"/>
            <w:b/>
            <w:bCs/>
            <w:color w:val="008800"/>
            <w:spacing w:val="-12"/>
            <w:sz w:val="11"/>
            <w:szCs w:val="11"/>
          </w:rPr>
          <w:fldChar w:fldCharType="end"/>
        </w:r>
      </w:ins>
    </w:p>
    <w:p w:rsidR="00672B36" w:rsidRPr="00672B36" w:rsidRDefault="00672B36" w:rsidP="00672B36">
      <w:pPr>
        <w:shd w:val="clear" w:color="auto" w:fill="FFFFFF"/>
        <w:spacing w:after="0" w:line="150" w:lineRule="atLeast"/>
        <w:rPr>
          <w:ins w:id="189" w:author="Unknown"/>
          <w:rFonts w:ascii="Verdana" w:eastAsia="Times New Roman" w:hAnsi="Verdana" w:cs="Times New Roman"/>
          <w:color w:val="555555"/>
          <w:sz w:val="11"/>
          <w:szCs w:val="11"/>
        </w:rPr>
      </w:pPr>
      <w:ins w:id="190" w:author="Unknown">
        <w:r w:rsidRPr="00672B36">
          <w:rPr>
            <w:rFonts w:ascii="Verdana" w:eastAsia="Times New Roman" w:hAnsi="Verdana" w:cs="Times New Roman"/>
            <w:color w:val="555555"/>
            <w:sz w:val="11"/>
            <w:szCs w:val="11"/>
          </w:rPr>
          <w:t>In this post I will explore the common causes of performance issues in database , optimizer statistics , table/index statistics  and table maintenance Common Causes of Performance issues in Database: Database Design : Poor system performance usually results from a poor database design. Consider partitioning, creating materialized views, proper indexes</w:t>
        </w:r>
        <w:proofErr w:type="gramStart"/>
        <w:r w:rsidRPr="00672B36">
          <w:rPr>
            <w:rFonts w:ascii="Verdana" w:eastAsia="Times New Roman" w:hAnsi="Verdana" w:cs="Times New Roman"/>
            <w:color w:val="555555"/>
            <w:sz w:val="11"/>
            <w:szCs w:val="11"/>
          </w:rPr>
          <w:t>,…</w:t>
        </w:r>
        <w:proofErr w:type="gramEnd"/>
      </w:ins>
    </w:p>
    <w:p w:rsidR="00672B36" w:rsidRPr="00672B36" w:rsidRDefault="00672B36" w:rsidP="00672B36">
      <w:pPr>
        <w:shd w:val="clear" w:color="auto" w:fill="FFFFFF"/>
        <w:spacing w:line="150" w:lineRule="atLeast"/>
        <w:rPr>
          <w:ins w:id="191" w:author="Unknown"/>
          <w:rFonts w:ascii="Verdana" w:eastAsia="Times New Roman" w:hAnsi="Verdana" w:cs="Times New Roman"/>
          <w:color w:val="555555"/>
          <w:sz w:val="11"/>
          <w:szCs w:val="11"/>
        </w:rPr>
      </w:pPr>
      <w:ins w:id="192" w:author="Unknown">
        <w:r w:rsidRPr="00672B36">
          <w:rPr>
            <w:rFonts w:ascii="Verdana" w:eastAsia="Times New Roman" w:hAnsi="Verdana" w:cs="Times New Roman"/>
            <w:color w:val="555555"/>
            <w:sz w:val="11"/>
            <w:szCs w:val="11"/>
          </w:rPr>
          <w:t>In "Programming / tutorials"</w:t>
        </w:r>
      </w:ins>
    </w:p>
    <w:p w:rsidR="00672B36" w:rsidRPr="00672B36" w:rsidRDefault="00672B36" w:rsidP="00672B36">
      <w:pPr>
        <w:shd w:val="clear" w:color="auto" w:fill="FFFFFF"/>
        <w:spacing w:after="0" w:line="130" w:lineRule="atLeast"/>
        <w:rPr>
          <w:ins w:id="193" w:author="Unknown"/>
          <w:rFonts w:ascii="Verdana" w:eastAsia="Times New Roman" w:hAnsi="Verdana" w:cs="Times New Roman"/>
          <w:color w:val="555555"/>
          <w:sz w:val="9"/>
          <w:szCs w:val="9"/>
        </w:rPr>
      </w:pPr>
      <w:r>
        <w:rPr>
          <w:rFonts w:ascii="Verdana" w:eastAsia="Times New Roman" w:hAnsi="Verdana" w:cs="Times New Roman"/>
          <w:noProof/>
          <w:color w:val="2970A6"/>
          <w:sz w:val="9"/>
          <w:szCs w:val="9"/>
        </w:rPr>
        <w:drawing>
          <wp:inline distT="0" distB="0" distL="0" distR="0">
            <wp:extent cx="3333750" cy="1905000"/>
            <wp:effectExtent l="19050" t="0" r="0" b="0"/>
            <wp:docPr id="7" name="Picture 7" descr="Oracle 11g new Features - Part 1">
              <a:hlinkClick xmlns:a="http://schemas.openxmlformats.org/drawingml/2006/main" r:id="rId24" tooltip="&quot;Oracle 11g new Features - Part 1&#10;&#10;Oracle 11g has some pretty cool new features. I am covering some of the Read Only tables and Server result cache features in this post Read only Tables In 10g or prior oracle releases,  table can be made read only by granting the  SELECT object privilege to them. Oracle 11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 11g new Features - Part 1">
                      <a:hlinkClick r:id="rId24" tooltip="&quot;Oracle 11g new Features - Part 1&#10;&#10;Oracle 11g has some pretty cool new features. I am covering some of the Read Only tables and Server result cache features in this post Read only Tables In 10g or prior oracle releases,  table can be made read only by granting the  SELECT object privilege to them. Oracle 11g…&quot;"/>
                    </pic:cNvPr>
                    <pic:cNvPicPr>
                      <a:picLocks noChangeAspect="1" noChangeArrowheads="1"/>
                    </pic:cNvPicPr>
                  </pic:nvPicPr>
                  <pic:blipFill>
                    <a:blip r:embed="rId25"/>
                    <a:srcRect/>
                    <a:stretch>
                      <a:fillRect/>
                    </a:stretch>
                  </pic:blipFill>
                  <pic:spPr bwMode="auto">
                    <a:xfrm>
                      <a:off x="0" y="0"/>
                      <a:ext cx="3333750" cy="1905000"/>
                    </a:xfrm>
                    <a:prstGeom prst="rect">
                      <a:avLst/>
                    </a:prstGeom>
                    <a:noFill/>
                    <a:ln w="9525">
                      <a:noFill/>
                      <a:miter lim="800000"/>
                      <a:headEnd/>
                      <a:tailEnd/>
                    </a:ln>
                  </pic:spPr>
                </pic:pic>
              </a:graphicData>
            </a:graphic>
          </wp:inline>
        </w:drawing>
      </w:r>
    </w:p>
    <w:p w:rsidR="00672B36" w:rsidRPr="00672B36" w:rsidRDefault="00672B36" w:rsidP="00672B36">
      <w:pPr>
        <w:shd w:val="clear" w:color="auto" w:fill="FFFFFF"/>
        <w:spacing w:after="0" w:line="150" w:lineRule="atLeast"/>
        <w:outlineLvl w:val="3"/>
        <w:rPr>
          <w:ins w:id="194" w:author="Unknown"/>
          <w:rFonts w:ascii="inherit" w:eastAsia="Times New Roman" w:hAnsi="inherit" w:cs="Times New Roman"/>
          <w:b/>
          <w:bCs/>
          <w:color w:val="008800"/>
          <w:spacing w:val="-12"/>
          <w:sz w:val="11"/>
          <w:szCs w:val="11"/>
        </w:rPr>
      </w:pPr>
      <w:ins w:id="195" w:author="Unknown">
        <w:r w:rsidRPr="00672B36">
          <w:rPr>
            <w:rFonts w:ascii="inherit" w:eastAsia="Times New Roman" w:hAnsi="inherit" w:cs="Times New Roman"/>
            <w:b/>
            <w:bCs/>
            <w:color w:val="008800"/>
            <w:spacing w:val="-12"/>
            <w:sz w:val="11"/>
            <w:szCs w:val="11"/>
          </w:rPr>
          <w:fldChar w:fldCharType="begin"/>
        </w:r>
        <w:r w:rsidRPr="00672B36">
          <w:rPr>
            <w:rFonts w:ascii="inherit" w:eastAsia="Times New Roman" w:hAnsi="inherit" w:cs="Times New Roman"/>
            <w:b/>
            <w:bCs/>
            <w:color w:val="008800"/>
            <w:spacing w:val="-12"/>
            <w:sz w:val="11"/>
            <w:szCs w:val="11"/>
          </w:rPr>
          <w:instrText xml:space="preserve"> HYPERLINK "http://www.skill-guru.com/blog/2009/10/23/oracle-11g-new-features-part-1/" \o "Oracle 11g new Features - Part 1
Oracle 11g has some pretty cool new features. I am covering some of the Read Only tables and Server result cache features in this post Read only Tables In 10g or prior oracle releases,</w:instrText>
        </w:r>
        <w:r w:rsidRPr="00672B36">
          <w:rPr>
            <w:rFonts w:ascii="inherit" w:eastAsia="Times New Roman" w:hAnsi="inherit" w:cs="Times New Roman" w:hint="eastAsia"/>
            <w:b/>
            <w:bCs/>
            <w:color w:val="008800"/>
            <w:spacing w:val="-12"/>
            <w:sz w:val="11"/>
            <w:szCs w:val="11"/>
          </w:rPr>
          <w:instrText> </w:instrText>
        </w:r>
        <w:r w:rsidRPr="00672B36">
          <w:rPr>
            <w:rFonts w:ascii="inherit" w:eastAsia="Times New Roman" w:hAnsi="inherit" w:cs="Times New Roman"/>
            <w:b/>
            <w:bCs/>
            <w:color w:val="008800"/>
            <w:spacing w:val="-12"/>
            <w:sz w:val="11"/>
            <w:szCs w:val="11"/>
          </w:rPr>
          <w:instrText xml:space="preserve"> table can be made read only by granting the</w:instrText>
        </w:r>
        <w:r w:rsidRPr="00672B36">
          <w:rPr>
            <w:rFonts w:ascii="inherit" w:eastAsia="Times New Roman" w:hAnsi="inherit" w:cs="Times New Roman" w:hint="eastAsia"/>
            <w:b/>
            <w:bCs/>
            <w:color w:val="008800"/>
            <w:spacing w:val="-12"/>
            <w:sz w:val="11"/>
            <w:szCs w:val="11"/>
          </w:rPr>
          <w:instrText> </w:instrText>
        </w:r>
        <w:r w:rsidRPr="00672B36">
          <w:rPr>
            <w:rFonts w:ascii="inherit" w:eastAsia="Times New Roman" w:hAnsi="inherit" w:cs="Times New Roman"/>
            <w:b/>
            <w:bCs/>
            <w:color w:val="008800"/>
            <w:spacing w:val="-12"/>
            <w:sz w:val="11"/>
            <w:szCs w:val="11"/>
          </w:rPr>
          <w:instrText xml:space="preserve"> SELECT object privilege to them. Oracle 11g</w:instrText>
        </w:r>
        <w:r w:rsidRPr="00672B36">
          <w:rPr>
            <w:rFonts w:ascii="inherit" w:eastAsia="Times New Roman" w:hAnsi="inherit" w:cs="Times New Roman" w:hint="eastAsia"/>
            <w:b/>
            <w:bCs/>
            <w:color w:val="008800"/>
            <w:spacing w:val="-12"/>
            <w:sz w:val="11"/>
            <w:szCs w:val="11"/>
          </w:rPr>
          <w:instrText>…</w:instrText>
        </w:r>
        <w:r w:rsidRPr="00672B36">
          <w:rPr>
            <w:rFonts w:ascii="inherit" w:eastAsia="Times New Roman" w:hAnsi="inherit" w:cs="Times New Roman"/>
            <w:b/>
            <w:bCs/>
            <w:color w:val="008800"/>
            <w:spacing w:val="-12"/>
            <w:sz w:val="11"/>
            <w:szCs w:val="11"/>
          </w:rPr>
          <w:instrText xml:space="preserve">" </w:instrText>
        </w:r>
        <w:r w:rsidRPr="00672B36">
          <w:rPr>
            <w:rFonts w:ascii="inherit" w:eastAsia="Times New Roman" w:hAnsi="inherit" w:cs="Times New Roman"/>
            <w:b/>
            <w:bCs/>
            <w:color w:val="008800"/>
            <w:spacing w:val="-12"/>
            <w:sz w:val="11"/>
            <w:szCs w:val="11"/>
          </w:rPr>
          <w:fldChar w:fldCharType="separate"/>
        </w:r>
        <w:r w:rsidRPr="00672B36">
          <w:rPr>
            <w:rFonts w:ascii="inherit" w:eastAsia="Times New Roman" w:hAnsi="inherit" w:cs="Times New Roman"/>
            <w:color w:val="2970A6"/>
            <w:spacing w:val="-12"/>
            <w:sz w:val="11"/>
            <w:u w:val="single"/>
          </w:rPr>
          <w:t>Oracle 11g new Features - Part 1</w:t>
        </w:r>
        <w:r w:rsidRPr="00672B36">
          <w:rPr>
            <w:rFonts w:ascii="inherit" w:eastAsia="Times New Roman" w:hAnsi="inherit" w:cs="Times New Roman"/>
            <w:b/>
            <w:bCs/>
            <w:color w:val="008800"/>
            <w:spacing w:val="-12"/>
            <w:sz w:val="11"/>
            <w:szCs w:val="11"/>
          </w:rPr>
          <w:fldChar w:fldCharType="end"/>
        </w:r>
      </w:ins>
    </w:p>
    <w:p w:rsidR="00672B36" w:rsidRPr="00672B36" w:rsidRDefault="00672B36" w:rsidP="00672B36">
      <w:pPr>
        <w:shd w:val="clear" w:color="auto" w:fill="FFFFFF"/>
        <w:spacing w:line="150" w:lineRule="atLeast"/>
        <w:rPr>
          <w:ins w:id="196" w:author="Unknown"/>
          <w:rFonts w:ascii="Verdana" w:eastAsia="Times New Roman" w:hAnsi="Verdana" w:cs="Times New Roman"/>
          <w:color w:val="555555"/>
          <w:sz w:val="11"/>
          <w:szCs w:val="11"/>
        </w:rPr>
      </w:pPr>
      <w:ins w:id="197" w:author="Unknown">
        <w:r w:rsidRPr="00672B36">
          <w:rPr>
            <w:rFonts w:ascii="Verdana" w:eastAsia="Times New Roman" w:hAnsi="Verdana" w:cs="Times New Roman"/>
            <w:color w:val="555555"/>
            <w:sz w:val="11"/>
            <w:szCs w:val="11"/>
          </w:rPr>
          <w:t>In "Programming / tutorials"</w:t>
        </w:r>
      </w:ins>
    </w:p>
    <w:p w:rsidR="00672B36" w:rsidRPr="00672B36" w:rsidRDefault="00672B36" w:rsidP="00672B36">
      <w:pPr>
        <w:shd w:val="clear" w:color="auto" w:fill="FFFFFF"/>
        <w:spacing w:after="75" w:line="120" w:lineRule="atLeast"/>
        <w:rPr>
          <w:ins w:id="198" w:author="Unknown"/>
          <w:rFonts w:ascii="Verdana" w:eastAsia="Times New Roman" w:hAnsi="Verdana" w:cs="Times New Roman"/>
          <w:color w:val="555555"/>
          <w:sz w:val="8"/>
          <w:szCs w:val="8"/>
        </w:rPr>
      </w:pPr>
      <w:proofErr w:type="spellStart"/>
      <w:ins w:id="199" w:author="Unknown">
        <w:r w:rsidRPr="00672B36">
          <w:rPr>
            <w:rFonts w:ascii="Verdana" w:eastAsia="Times New Roman" w:hAnsi="Verdana" w:cs="Times New Roman"/>
            <w:color w:val="555555"/>
            <w:sz w:val="8"/>
          </w:rPr>
          <w:t>Categories</w:t>
        </w:r>
        <w:proofErr w:type="gramStart"/>
        <w:r w:rsidRPr="00672B36">
          <w:rPr>
            <w:rFonts w:ascii="Verdana" w:eastAsia="Times New Roman" w:hAnsi="Verdana" w:cs="Times New Roman"/>
            <w:color w:val="555555"/>
            <w:sz w:val="8"/>
          </w:rPr>
          <w:t>:</w:t>
        </w:r>
        <w:proofErr w:type="gramEnd"/>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"http://www.skill-guru.com/blog/category/programming-tutorials/"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8"/>
            <w:u w:val="single"/>
          </w:rPr>
          <w:t>Programming</w:t>
        </w:r>
        <w:proofErr w:type="spellEnd"/>
        <w:r w:rsidRPr="00672B36">
          <w:rPr>
            <w:rFonts w:ascii="Verdana" w:eastAsia="Times New Roman" w:hAnsi="Verdana" w:cs="Times New Roman"/>
            <w:color w:val="2970A6"/>
            <w:sz w:val="8"/>
            <w:u w:val="single"/>
          </w:rPr>
          <w:t xml:space="preserve"> / </w:t>
        </w:r>
        <w:proofErr w:type="spellStart"/>
        <w:r w:rsidRPr="00672B36">
          <w:rPr>
            <w:rFonts w:ascii="Verdana" w:eastAsia="Times New Roman" w:hAnsi="Verdana" w:cs="Times New Roman"/>
            <w:color w:val="2970A6"/>
            <w:sz w:val="8"/>
            <w:u w:val="single"/>
          </w:rPr>
          <w:t>tutorials</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Tags:</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"http://www.skill-guru.com/blog/tag/oracle/"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8"/>
            <w:u w:val="single"/>
          </w:rPr>
          <w:t>oracle</w:t>
        </w:r>
        <w:proofErr w:type="spellEnd"/>
        <w:r w:rsidRPr="00672B36">
          <w:rPr>
            <w:rFonts w:ascii="Verdana" w:eastAsia="Times New Roman" w:hAnsi="Verdana" w:cs="Times New Roman"/>
            <w:color w:val="555555"/>
            <w:sz w:val="8"/>
            <w:szCs w:val="8"/>
          </w:rPr>
          <w:fldChar w:fldCharType="end"/>
        </w:r>
      </w:ins>
    </w:p>
    <w:p w:rsidR="00672B36" w:rsidRPr="00672B36" w:rsidRDefault="00672B36" w:rsidP="00672B36">
      <w:pPr>
        <w:shd w:val="clear" w:color="auto" w:fill="FFFFFF"/>
        <w:spacing w:after="0" w:line="240" w:lineRule="auto"/>
        <w:rPr>
          <w:ins w:id="200" w:author="Unknown"/>
          <w:rFonts w:ascii="Verdana" w:eastAsia="Times New Roman" w:hAnsi="Verdana" w:cs="Times New Roman"/>
          <w:color w:val="555555"/>
          <w:sz w:val="8"/>
          <w:szCs w:val="8"/>
        </w:rPr>
      </w:pPr>
      <w:ins w:id="201" w:author="Unknown">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"javascript:void(0);"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555555"/>
            <w:sz w:val="8"/>
            <w:u w:val="single"/>
          </w:rPr>
          <w:t>Comments (1</w:t>
        </w:r>
        <w:proofErr w:type="gramStart"/>
        <w:r w:rsidRPr="00672B36">
          <w:rPr>
            <w:rFonts w:ascii="Verdana" w:eastAsia="Times New Roman" w:hAnsi="Verdana" w:cs="Times New Roman"/>
            <w:color w:val="555555"/>
            <w:sz w:val="8"/>
            <w:u w:val="single"/>
          </w:rPr>
          <w:t>)</w:t>
        </w:r>
        <w:proofErr w:type="gramEnd"/>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"javascript:void(0);"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555555"/>
            <w:sz w:val="8"/>
            <w:u w:val="single"/>
          </w:rPr>
          <w:t>Trackbacks (1)</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fldChar w:fldCharType="begin"/>
        </w:r>
        <w:r w:rsidRPr="00672B36">
          <w:rPr>
            <w:rFonts w:ascii="Verdana" w:eastAsia="Times New Roman" w:hAnsi="Verdana" w:cs="Times New Roman"/>
            <w:color w:val="555555"/>
            <w:sz w:val="8"/>
          </w:rPr>
          <w:instrText xml:space="preserve"> HYPERLINK "http://www.skill-guru.com/blog/2010/01/03/understanding-materialized-view-in-oracle/" \l "respond" </w:instrText>
        </w:r>
        <w:r w:rsidRPr="00672B36">
          <w:rPr>
            <w:rFonts w:ascii="Verdana" w:eastAsia="Times New Roman" w:hAnsi="Verdana" w:cs="Times New Roman"/>
            <w:color w:val="555555"/>
            <w:sz w:val="8"/>
          </w:rPr>
          <w:fldChar w:fldCharType="separate"/>
        </w:r>
        <w:r w:rsidRPr="00672B36">
          <w:rPr>
            <w:rFonts w:ascii="Verdana" w:eastAsia="Times New Roman" w:hAnsi="Verdana" w:cs="Times New Roman"/>
            <w:color w:val="2970A6"/>
            <w:sz w:val="8"/>
            <w:u w:val="single"/>
          </w:rPr>
          <w:t xml:space="preserve">Leave a </w:t>
        </w:r>
        <w:proofErr w:type="spellStart"/>
        <w:r w:rsidRPr="00672B36">
          <w:rPr>
            <w:rFonts w:ascii="Verdana" w:eastAsia="Times New Roman" w:hAnsi="Verdana" w:cs="Times New Roman"/>
            <w:color w:val="2970A6"/>
            <w:sz w:val="8"/>
            <w:u w:val="single"/>
          </w:rPr>
          <w:t>comment</w:t>
        </w:r>
        <w:r w:rsidRPr="00672B36">
          <w:rPr>
            <w:rFonts w:ascii="Verdana" w:eastAsia="Times New Roman" w:hAnsi="Verdana" w:cs="Times New Roman"/>
            <w:color w:val="555555"/>
            <w:sz w:val="8"/>
          </w:rPr>
          <w:fldChar w:fldCharType="end"/>
        </w:r>
        <w:r w:rsidRPr="00672B36">
          <w:rPr>
            <w:rFonts w:ascii="Verdana" w:eastAsia="Times New Roman" w:hAnsi="Verdana" w:cs="Times New Roman"/>
            <w:color w:val="555555"/>
            <w:sz w:val="8"/>
          </w:rPr>
          <w:fldChar w:fldCharType="begin"/>
        </w:r>
        <w:r w:rsidRPr="00672B36">
          <w:rPr>
            <w:rFonts w:ascii="Verdana" w:eastAsia="Times New Roman" w:hAnsi="Verdana" w:cs="Times New Roman"/>
            <w:color w:val="555555"/>
            <w:sz w:val="8"/>
          </w:rPr>
          <w:instrText xml:space="preserve"> HYPERLINK "http://www.skill-guru.com/blog/2010/01/03/understanding-materialized-view-in-oracle/trackback/" </w:instrText>
        </w:r>
        <w:r w:rsidRPr="00672B36">
          <w:rPr>
            <w:rFonts w:ascii="Verdana" w:eastAsia="Times New Roman" w:hAnsi="Verdana" w:cs="Times New Roman"/>
            <w:color w:val="555555"/>
            <w:sz w:val="8"/>
          </w:rPr>
          <w:fldChar w:fldCharType="separate"/>
        </w:r>
        <w:r w:rsidRPr="00672B36">
          <w:rPr>
            <w:rFonts w:ascii="Verdana" w:eastAsia="Times New Roman" w:hAnsi="Verdana" w:cs="Times New Roman"/>
            <w:color w:val="2970A6"/>
            <w:sz w:val="8"/>
            <w:u w:val="single"/>
          </w:rPr>
          <w:t>Trackback</w:t>
        </w:r>
        <w:proofErr w:type="spellEnd"/>
        <w:r w:rsidRPr="00672B36">
          <w:rPr>
            <w:rFonts w:ascii="Verdana" w:eastAsia="Times New Roman" w:hAnsi="Verdana" w:cs="Times New Roman"/>
            <w:color w:val="555555"/>
            <w:sz w:val="8"/>
          </w:rPr>
          <w:fldChar w:fldCharType="end"/>
        </w:r>
      </w:ins>
    </w:p>
    <w:p w:rsidR="00672B36" w:rsidRPr="00672B36" w:rsidRDefault="00672B36" w:rsidP="00672B36">
      <w:pPr>
        <w:numPr>
          <w:ilvl w:val="0"/>
          <w:numId w:val="6"/>
        </w:numPr>
        <w:shd w:val="clear" w:color="auto" w:fill="FCFCFC"/>
        <w:spacing w:before="113" w:after="0" w:line="240" w:lineRule="auto"/>
        <w:ind w:left="-113"/>
        <w:jc w:val="center"/>
        <w:rPr>
          <w:ins w:id="202" w:author="Unknown"/>
          <w:rFonts w:ascii="Verdana" w:eastAsia="Times New Roman" w:hAnsi="Verdana" w:cs="Times New Roman"/>
          <w:color w:val="555555"/>
          <w:sz w:val="9"/>
          <w:szCs w:val="9"/>
        </w:rPr>
      </w:pPr>
      <w:r>
        <w:rPr>
          <w:rFonts w:ascii="Verdana" w:eastAsia="Times New Roman" w:hAnsi="Verdana" w:cs="Times New Roman"/>
          <w:noProof/>
          <w:color w:val="555555"/>
          <w:sz w:val="9"/>
          <w:szCs w:val="9"/>
        </w:rPr>
        <w:drawing>
          <wp:inline distT="0" distB="0" distL="0" distR="0">
            <wp:extent cx="304800" cy="304800"/>
            <wp:effectExtent l="19050" t="0" r="0" b="0"/>
            <wp:docPr id="8" name="grav-3cb216b8fdd89fe88ce35eb074b3a91d-0" descr="http://1.gravatar.com/avatar/3cb216b8fdd89fe88ce35eb074b3a91d?s=32&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b216b8fdd89fe88ce35eb074b3a91d-0" descr="http://1.gravatar.com/avatar/3cb216b8fdd89fe88ce35eb074b3a91d?s=32&amp;d=wavatar&amp;r=G"/>
                    <pic:cNvPicPr>
                      <a:picLocks noChangeAspect="1" noChangeArrowheads="1"/>
                    </pic:cNvPicPr>
                  </pic:nvPicPr>
                  <pic:blipFill>
                    <a:blip r:embed="rId26"/>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72B36" w:rsidRPr="00672B36" w:rsidRDefault="00672B36" w:rsidP="00672B36">
      <w:pPr>
        <w:shd w:val="clear" w:color="auto" w:fill="FCFCFC"/>
        <w:spacing w:before="113" w:after="0" w:line="240" w:lineRule="auto"/>
        <w:jc w:val="center"/>
        <w:rPr>
          <w:ins w:id="203" w:author="Unknown"/>
          <w:rFonts w:ascii="Verdana" w:eastAsia="Times New Roman" w:hAnsi="Verdana" w:cs="Times New Roman"/>
          <w:b/>
          <w:bCs/>
          <w:color w:val="555555"/>
          <w:sz w:val="9"/>
          <w:szCs w:val="9"/>
        </w:rPr>
      </w:pPr>
      <w:ins w:id="204" w:author="Unknown">
        <w:r w:rsidRPr="00672B36">
          <w:rPr>
            <w:rFonts w:ascii="Verdana" w:eastAsia="Times New Roman" w:hAnsi="Verdana" w:cs="Times New Roman"/>
            <w:b/>
            <w:bCs/>
            <w:color w:val="555555"/>
            <w:sz w:val="9"/>
            <w:szCs w:val="9"/>
          </w:rPr>
          <w:fldChar w:fldCharType="begin"/>
        </w:r>
        <w:r w:rsidRPr="00672B36">
          <w:rPr>
            <w:rFonts w:ascii="Verdana" w:eastAsia="Times New Roman" w:hAnsi="Verdana" w:cs="Times New Roman"/>
            <w:b/>
            <w:bCs/>
            <w:color w:val="555555"/>
            <w:sz w:val="9"/>
            <w:szCs w:val="9"/>
          </w:rPr>
          <w:instrText xml:space="preserve"> HYPERLINK "http://www.jobacle.nl/" </w:instrText>
        </w:r>
        <w:r w:rsidRPr="00672B36">
          <w:rPr>
            <w:rFonts w:ascii="Verdana" w:eastAsia="Times New Roman" w:hAnsi="Verdana" w:cs="Times New Roman"/>
            <w:b/>
            <w:bCs/>
            <w:color w:val="555555"/>
            <w:sz w:val="9"/>
            <w:szCs w:val="9"/>
          </w:rPr>
          <w:fldChar w:fldCharType="separate"/>
        </w:r>
        <w:r w:rsidRPr="00672B36">
          <w:rPr>
            <w:rFonts w:ascii="Verdana" w:eastAsia="Times New Roman" w:hAnsi="Verdana" w:cs="Times New Roman"/>
            <w:b/>
            <w:bCs/>
            <w:color w:val="2970A6"/>
            <w:sz w:val="9"/>
            <w:u w:val="single"/>
          </w:rPr>
          <w:t xml:space="preserve">Job </w:t>
        </w:r>
        <w:proofErr w:type="spellStart"/>
        <w:r w:rsidRPr="00672B36">
          <w:rPr>
            <w:rFonts w:ascii="Verdana" w:eastAsia="Times New Roman" w:hAnsi="Verdana" w:cs="Times New Roman"/>
            <w:b/>
            <w:bCs/>
            <w:color w:val="2970A6"/>
            <w:sz w:val="9"/>
            <w:u w:val="single"/>
          </w:rPr>
          <w:t>Oprel</w:t>
        </w:r>
        <w:proofErr w:type="spellEnd"/>
        <w:r w:rsidRPr="00672B36">
          <w:rPr>
            <w:rFonts w:ascii="Verdana" w:eastAsia="Times New Roman" w:hAnsi="Verdana" w:cs="Times New Roman"/>
            <w:b/>
            <w:bCs/>
            <w:color w:val="555555"/>
            <w:sz w:val="9"/>
            <w:szCs w:val="9"/>
          </w:rPr>
          <w:fldChar w:fldCharType="end"/>
        </w:r>
      </w:ins>
    </w:p>
    <w:p w:rsidR="00672B36" w:rsidRPr="00672B36" w:rsidRDefault="00672B36" w:rsidP="00672B36">
      <w:pPr>
        <w:shd w:val="clear" w:color="auto" w:fill="EDEFF0"/>
        <w:spacing w:before="113" w:after="0" w:line="240" w:lineRule="auto"/>
        <w:rPr>
          <w:ins w:id="205" w:author="Unknown"/>
          <w:rFonts w:ascii="Verdana" w:eastAsia="Times New Roman" w:hAnsi="Verdana" w:cs="Times New Roman"/>
          <w:color w:val="555555"/>
          <w:sz w:val="8"/>
          <w:szCs w:val="8"/>
        </w:rPr>
      </w:pPr>
      <w:ins w:id="206" w:author="Unknown">
        <w:r w:rsidRPr="00672B36">
          <w:rPr>
            <w:rFonts w:ascii="Verdana" w:eastAsia="Times New Roman" w:hAnsi="Verdana" w:cs="Times New Roman"/>
            <w:color w:val="555555"/>
            <w:sz w:val="8"/>
            <w:szCs w:val="8"/>
          </w:rPr>
          <w:t>March 27th, 2013 at 10:38 |</w:t>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"http://www.skill-guru.com/blog/2010/01/03/understanding-materialized-view-in-oracle/" \l "comment-12559"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8"/>
            <w:u w:val="single"/>
          </w:rPr>
          <w:t>#1</w:t>
        </w:r>
        <w:r w:rsidRPr="00672B36">
          <w:rPr>
            <w:rFonts w:ascii="Verdana" w:eastAsia="Times New Roman" w:hAnsi="Verdana" w:cs="Times New Roman"/>
            <w:color w:val="555555"/>
            <w:sz w:val="8"/>
            <w:szCs w:val="8"/>
          </w:rPr>
          <w:fldChar w:fldCharType="end"/>
        </w:r>
      </w:ins>
    </w:p>
    <w:p w:rsidR="00672B36" w:rsidRPr="00672B36" w:rsidRDefault="00672B36" w:rsidP="00672B36">
      <w:pPr>
        <w:shd w:val="clear" w:color="auto" w:fill="EDEFF0"/>
        <w:spacing w:before="113" w:after="0" w:line="240" w:lineRule="auto"/>
        <w:rPr>
          <w:ins w:id="207" w:author="Unknown"/>
          <w:rFonts w:ascii="Verdana" w:eastAsia="Times New Roman" w:hAnsi="Verdana" w:cs="Times New Roman"/>
          <w:color w:val="555555"/>
          <w:sz w:val="8"/>
          <w:szCs w:val="8"/>
        </w:rPr>
      </w:pPr>
      <w:ins w:id="208" w:author="Unknown">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"javascript:void(0);"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8"/>
            <w:u w:val="single"/>
          </w:rPr>
          <w:t>Reply</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t>|</w:t>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"javascript:void(0);"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8"/>
            <w:u w:val="single"/>
          </w:rPr>
          <w:t>Quote</w:t>
        </w:r>
        <w:r w:rsidRPr="00672B36">
          <w:rPr>
            <w:rFonts w:ascii="Verdana" w:eastAsia="Times New Roman" w:hAnsi="Verdana" w:cs="Times New Roman"/>
            <w:color w:val="555555"/>
            <w:sz w:val="8"/>
            <w:szCs w:val="8"/>
          </w:rPr>
          <w:fldChar w:fldCharType="end"/>
        </w:r>
      </w:ins>
    </w:p>
    <w:p w:rsidR="00672B36" w:rsidRPr="00672B36" w:rsidRDefault="00672B36" w:rsidP="00672B36">
      <w:pPr>
        <w:shd w:val="clear" w:color="auto" w:fill="EDEFF0"/>
        <w:spacing w:before="75" w:after="0" w:line="130" w:lineRule="atLeast"/>
        <w:rPr>
          <w:ins w:id="209" w:author="Unknown"/>
          <w:rFonts w:ascii="Verdana" w:eastAsia="Times New Roman" w:hAnsi="Verdana" w:cs="Times New Roman"/>
          <w:color w:val="555555"/>
          <w:sz w:val="9"/>
          <w:szCs w:val="9"/>
        </w:rPr>
      </w:pPr>
      <w:ins w:id="210" w:author="Unknown">
        <w:r w:rsidRPr="00672B36">
          <w:rPr>
            <w:rFonts w:ascii="Verdana" w:eastAsia="Times New Roman" w:hAnsi="Verdana" w:cs="Times New Roman"/>
            <w:color w:val="555555"/>
            <w:sz w:val="9"/>
            <w:szCs w:val="9"/>
          </w:rPr>
          <w:t>Nice article.</w:t>
        </w:r>
        <w:r w:rsidRPr="00672B36">
          <w:rPr>
            <w:rFonts w:ascii="Verdana" w:eastAsia="Times New Roman" w:hAnsi="Verdana" w:cs="Times New Roman"/>
            <w:color w:val="555555"/>
            <w:sz w:val="9"/>
            <w:szCs w:val="9"/>
          </w:rPr>
          <w:br/>
          <w:t>Be aware of the performance-</w:t>
        </w:r>
        <w:proofErr w:type="spellStart"/>
        <w:r w:rsidRPr="00672B36">
          <w:rPr>
            <w:rFonts w:ascii="Verdana" w:eastAsia="Times New Roman" w:hAnsi="Verdana" w:cs="Times New Roman"/>
            <w:color w:val="555555"/>
            <w:sz w:val="9"/>
            <w:szCs w:val="9"/>
          </w:rPr>
          <w:t>behaviour</w:t>
        </w:r>
        <w:proofErr w:type="spellEnd"/>
        <w:r w:rsidRPr="00672B36">
          <w:rPr>
            <w:rFonts w:ascii="Verdana" w:eastAsia="Times New Roman" w:hAnsi="Verdana" w:cs="Times New Roman"/>
            <w:color w:val="555555"/>
            <w:sz w:val="9"/>
            <w:szCs w:val="9"/>
          </w:rPr>
          <w:t xml:space="preserve"> while refreshing. In 9i the refresh automatically truncated the table, in 10g this is a delete (which is much slower), unless you set the ‘</w:t>
        </w:r>
        <w:proofErr w:type="spellStart"/>
        <w:r w:rsidRPr="00672B36">
          <w:rPr>
            <w:rFonts w:ascii="Verdana" w:eastAsia="Times New Roman" w:hAnsi="Verdana" w:cs="Times New Roman"/>
            <w:color w:val="555555"/>
            <w:sz w:val="9"/>
            <w:szCs w:val="9"/>
          </w:rPr>
          <w:t>atomic_refresh</w:t>
        </w:r>
        <w:proofErr w:type="spellEnd"/>
        <w:r w:rsidRPr="00672B36">
          <w:rPr>
            <w:rFonts w:ascii="Verdana" w:eastAsia="Times New Roman" w:hAnsi="Verdana" w:cs="Times New Roman"/>
            <w:color w:val="555555"/>
            <w:sz w:val="9"/>
            <w:szCs w:val="9"/>
          </w:rPr>
          <w:t xml:space="preserve">’ on false. </w:t>
        </w:r>
        <w:proofErr w:type="gramStart"/>
        <w:r w:rsidRPr="00672B36">
          <w:rPr>
            <w:rFonts w:ascii="Verdana" w:eastAsia="Times New Roman" w:hAnsi="Verdana" w:cs="Times New Roman"/>
            <w:color w:val="555555"/>
            <w:sz w:val="9"/>
            <w:szCs w:val="9"/>
          </w:rPr>
          <w:t>Had a small test a few years ago:</w:t>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"http://www.jobacle.nl/?p=87"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http://www.jobacle.nl/?p=87</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w:t>
        </w:r>
        <w:proofErr w:type="gramEnd"/>
        <w:r w:rsidRPr="00672B36">
          <w:rPr>
            <w:rFonts w:ascii="Verdana" w:eastAsia="Times New Roman" w:hAnsi="Verdana" w:cs="Times New Roman"/>
            <w:color w:val="555555"/>
            <w:sz w:val="9"/>
            <w:szCs w:val="9"/>
          </w:rPr>
          <w:br/>
        </w:r>
        <w:proofErr w:type="gramStart"/>
        <w:r w:rsidRPr="00672B36">
          <w:rPr>
            <w:rFonts w:ascii="Verdana" w:eastAsia="Times New Roman" w:hAnsi="Verdana" w:cs="Times New Roman"/>
            <w:color w:val="555555"/>
            <w:sz w:val="9"/>
            <w:szCs w:val="9"/>
          </w:rPr>
          <w:t>Regards.</w:t>
        </w:r>
        <w:proofErr w:type="gramEnd"/>
        <w:r w:rsidRPr="00672B36">
          <w:rPr>
            <w:rFonts w:ascii="Verdana" w:eastAsia="Times New Roman" w:hAnsi="Verdana" w:cs="Times New Roman"/>
            <w:color w:val="555555"/>
            <w:sz w:val="9"/>
            <w:szCs w:val="9"/>
          </w:rPr>
          <w:t xml:space="preserve"> </w:t>
        </w:r>
        <w:proofErr w:type="gramStart"/>
        <w:r w:rsidRPr="00672B36">
          <w:rPr>
            <w:rFonts w:ascii="Verdana" w:eastAsia="Times New Roman" w:hAnsi="Verdana" w:cs="Times New Roman"/>
            <w:color w:val="555555"/>
            <w:sz w:val="9"/>
            <w:szCs w:val="9"/>
          </w:rPr>
          <w:t>Job.</w:t>
        </w:r>
        <w:proofErr w:type="gramEnd"/>
      </w:ins>
    </w:p>
    <w:p w:rsidR="00672B36" w:rsidRPr="00672B36" w:rsidRDefault="00672B36" w:rsidP="00672B36">
      <w:pPr>
        <w:pBdr>
          <w:bottom w:val="single" w:sz="6" w:space="1" w:color="auto"/>
        </w:pBdr>
        <w:spacing w:after="0" w:line="240" w:lineRule="auto"/>
        <w:jc w:val="center"/>
        <w:rPr>
          <w:rFonts w:ascii="Arial" w:eastAsia="Times New Roman" w:hAnsi="Arial" w:cs="Arial"/>
          <w:vanish/>
          <w:sz w:val="16"/>
          <w:szCs w:val="16"/>
        </w:rPr>
      </w:pPr>
      <w:r w:rsidRPr="00672B36">
        <w:rPr>
          <w:rFonts w:ascii="Arial" w:eastAsia="Times New Roman" w:hAnsi="Arial" w:cs="Arial"/>
          <w:vanish/>
          <w:sz w:val="16"/>
          <w:szCs w:val="16"/>
        </w:rPr>
        <w:t>Top of Form</w:t>
      </w:r>
    </w:p>
    <w:p w:rsidR="00672B36" w:rsidRPr="00672B36" w:rsidRDefault="00672B36" w:rsidP="00672B36">
      <w:pPr>
        <w:shd w:val="clear" w:color="auto" w:fill="FFFFFF"/>
        <w:spacing w:after="38" w:line="240" w:lineRule="auto"/>
        <w:rPr>
          <w:ins w:id="211" w:author="Unknown"/>
          <w:rFonts w:ascii="Verdana" w:eastAsia="Times New Roman" w:hAnsi="Verdana" w:cs="Times New Roman"/>
          <w:color w:val="555555"/>
          <w:sz w:val="8"/>
          <w:szCs w:val="8"/>
        </w:rPr>
      </w:pPr>
      <w:ins w:id="212" w:author="Unknown">
        <w:r w:rsidRPr="00672B36">
          <w:rPr>
            <w:rFonts w:ascii="Verdana" w:eastAsia="Times New Roman" w:hAnsi="Verdana" w:cs="Times New Roman"/>
            <w:color w:val="555555"/>
            <w:sz w:val="8"/>
            <w:szCs w:val="8"/>
          </w:rPr>
          <w:object w:dxaOrig="1440" w:dyaOrig="1440">
            <v:shape id="_x0000_i1071" type="#_x0000_t75" style="width:102pt;height:18pt" o:ole="">
              <v:imagedata r:id="rId15" o:title=""/>
            </v:shape>
            <w:control r:id="rId27" w:name="DefaultOcxName2" w:shapeid="_x0000_i1071"/>
          </w:object>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t>Name (required)</w:t>
        </w:r>
      </w:ins>
    </w:p>
    <w:p w:rsidR="00672B36" w:rsidRPr="00672B36" w:rsidRDefault="00672B36" w:rsidP="00672B36">
      <w:pPr>
        <w:shd w:val="clear" w:color="auto" w:fill="FFFFFF"/>
        <w:spacing w:after="38" w:line="240" w:lineRule="auto"/>
        <w:rPr>
          <w:ins w:id="213" w:author="Unknown"/>
          <w:rFonts w:ascii="Verdana" w:eastAsia="Times New Roman" w:hAnsi="Verdana" w:cs="Times New Roman"/>
          <w:color w:val="555555"/>
          <w:sz w:val="8"/>
          <w:szCs w:val="8"/>
        </w:rPr>
      </w:pPr>
      <w:ins w:id="214" w:author="Unknown">
        <w:r w:rsidRPr="00672B36">
          <w:rPr>
            <w:rFonts w:ascii="Verdana" w:eastAsia="Times New Roman" w:hAnsi="Verdana" w:cs="Times New Roman"/>
            <w:color w:val="555555"/>
            <w:sz w:val="8"/>
            <w:szCs w:val="8"/>
          </w:rPr>
          <w:object w:dxaOrig="1440" w:dyaOrig="1440">
            <v:shape id="_x0000_i1070" type="#_x0000_t75" style="width:102pt;height:18pt" o:ole="">
              <v:imagedata r:id="rId15" o:title=""/>
            </v:shape>
            <w:control r:id="rId28" w:name="DefaultOcxName3" w:shapeid="_x0000_i1070"/>
          </w:object>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t>E-Mail (will not be published) (required)</w:t>
        </w:r>
      </w:ins>
    </w:p>
    <w:p w:rsidR="00672B36" w:rsidRPr="00672B36" w:rsidRDefault="00672B36" w:rsidP="00672B36">
      <w:pPr>
        <w:shd w:val="clear" w:color="auto" w:fill="FFFFFF"/>
        <w:spacing w:after="38" w:line="240" w:lineRule="auto"/>
        <w:rPr>
          <w:ins w:id="215" w:author="Unknown"/>
          <w:rFonts w:ascii="Verdana" w:eastAsia="Times New Roman" w:hAnsi="Verdana" w:cs="Times New Roman"/>
          <w:color w:val="555555"/>
          <w:sz w:val="8"/>
          <w:szCs w:val="8"/>
        </w:rPr>
      </w:pPr>
      <w:ins w:id="216" w:author="Unknown">
        <w:r w:rsidRPr="00672B36">
          <w:rPr>
            <w:rFonts w:ascii="Verdana" w:eastAsia="Times New Roman" w:hAnsi="Verdana" w:cs="Times New Roman"/>
            <w:color w:val="555555"/>
            <w:sz w:val="8"/>
            <w:szCs w:val="8"/>
          </w:rPr>
          <w:object w:dxaOrig="1440" w:dyaOrig="1440">
            <v:shape id="_x0000_i1069" type="#_x0000_t75" style="width:102pt;height:18pt" o:ole="">
              <v:imagedata r:id="rId15" o:title=""/>
            </v:shape>
            <w:control r:id="rId29" w:name="DefaultOcxName4" w:shapeid="_x0000_i1069"/>
          </w:object>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t>Website</w:t>
        </w:r>
      </w:ins>
    </w:p>
    <w:p w:rsidR="00672B36" w:rsidRPr="00672B36" w:rsidRDefault="00672B36" w:rsidP="00672B36">
      <w:pPr>
        <w:shd w:val="clear" w:color="auto" w:fill="FFFFFF"/>
        <w:spacing w:after="38" w:line="240" w:lineRule="auto"/>
        <w:rPr>
          <w:ins w:id="217" w:author="Unknown"/>
          <w:rFonts w:ascii="Verdana" w:eastAsia="Times New Roman" w:hAnsi="Verdana" w:cs="Times New Roman"/>
          <w:color w:val="555555"/>
          <w:sz w:val="8"/>
          <w:szCs w:val="8"/>
        </w:rPr>
      </w:pPr>
      <w:ins w:id="218" w:author="Unknown">
        <w:r w:rsidRPr="00672B36">
          <w:rPr>
            <w:rFonts w:ascii="Verdana" w:eastAsia="Times New Roman" w:hAnsi="Verdana" w:cs="Times New Roman"/>
            <w:color w:val="555555"/>
            <w:sz w:val="8"/>
            <w:szCs w:val="8"/>
          </w:rPr>
          <w:lastRenderedPageBreak/>
          <w:object w:dxaOrig="1440" w:dyaOrig="1440">
            <v:shape id="_x0000_i1068" type="#_x0000_t75" style="width:211.5pt;height:102.75pt" o:ole="">
              <v:imagedata r:id="rId30" o:title=""/>
            </v:shape>
            <w:control r:id="rId31" w:name="DefaultOcxName5" w:shapeid="_x0000_i1068"/>
          </w:object>
        </w:r>
      </w:ins>
    </w:p>
    <w:p w:rsidR="00672B36" w:rsidRPr="00672B36" w:rsidRDefault="00672B36" w:rsidP="00672B36">
      <w:pPr>
        <w:shd w:val="clear" w:color="auto" w:fill="FFFFFF"/>
        <w:spacing w:after="0" w:line="240" w:lineRule="auto"/>
        <w:rPr>
          <w:ins w:id="219" w:author="Unknown"/>
          <w:rFonts w:ascii="Verdana" w:eastAsia="Times New Roman" w:hAnsi="Verdana" w:cs="Times New Roman"/>
          <w:color w:val="555555"/>
          <w:sz w:val="8"/>
          <w:szCs w:val="8"/>
        </w:rPr>
      </w:pPr>
      <w:ins w:id="220" w:author="Unknown">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"http://www.skill-guru.com/blog/comments/feed/"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8"/>
            <w:u w:val="single"/>
          </w:rPr>
          <w:t>Subscribe to comments feed</w:t>
        </w:r>
        <w:r w:rsidRPr="00672B36">
          <w:rPr>
            <w:rFonts w:ascii="Verdana" w:eastAsia="Times New Roman" w:hAnsi="Verdana" w:cs="Times New Roman"/>
            <w:color w:val="555555"/>
            <w:sz w:val="8"/>
            <w:szCs w:val="8"/>
          </w:rPr>
          <w:fldChar w:fldCharType="end"/>
        </w:r>
      </w:ins>
    </w:p>
    <w:p w:rsidR="00672B36" w:rsidRPr="00672B36" w:rsidRDefault="00672B36" w:rsidP="00672B36">
      <w:pPr>
        <w:shd w:val="clear" w:color="auto" w:fill="FFFFFF"/>
        <w:spacing w:after="0" w:line="240" w:lineRule="auto"/>
        <w:rPr>
          <w:ins w:id="221" w:author="Unknown"/>
          <w:rFonts w:ascii="Verdana" w:eastAsia="Times New Roman" w:hAnsi="Verdana" w:cs="Times New Roman"/>
          <w:color w:val="555555"/>
          <w:sz w:val="8"/>
          <w:szCs w:val="8"/>
        </w:rPr>
      </w:pPr>
      <w:ins w:id="222" w:author="Unknown">
        <w:r w:rsidRPr="00672B36">
          <w:rPr>
            <w:rFonts w:ascii="Verdana" w:eastAsia="Times New Roman" w:hAnsi="Verdana" w:cs="Times New Roman"/>
            <w:color w:val="555555"/>
            <w:sz w:val="8"/>
            <w:szCs w:val="8"/>
          </w:rPr>
          <w:object w:dxaOrig="1440" w:dyaOrig="1440">
            <v:shape id="_x0000_i1067" type="#_x0000_t75" style="width:1in;height:22.5pt" o:ole="">
              <v:imagedata r:id="rId32" o:title=""/>
            </v:shape>
            <w:control r:id="rId33" w:name="DefaultOcxName6" w:shapeid="_x0000_i1067"/>
          </w:object>
        </w:r>
      </w:ins>
    </w:p>
    <w:p w:rsidR="00672B36" w:rsidRPr="00672B36" w:rsidRDefault="00672B36" w:rsidP="00672B36">
      <w:pPr>
        <w:shd w:val="clear" w:color="auto" w:fill="FFFFFF"/>
        <w:spacing w:after="0" w:line="240" w:lineRule="auto"/>
        <w:rPr>
          <w:ins w:id="223" w:author="Unknown"/>
          <w:rFonts w:ascii="Verdana" w:eastAsia="Times New Roman" w:hAnsi="Verdana" w:cs="Times New Roman"/>
          <w:color w:val="555555"/>
          <w:sz w:val="9"/>
          <w:szCs w:val="9"/>
        </w:rPr>
      </w:pPr>
      <w:ins w:id="224" w:author="Unknown">
        <w:r w:rsidRPr="00672B36">
          <w:rPr>
            <w:rFonts w:ascii="Verdana" w:eastAsia="Times New Roman" w:hAnsi="Verdana" w:cs="Times New Roman"/>
            <w:color w:val="555555"/>
            <w:sz w:val="9"/>
            <w:szCs w:val="9"/>
          </w:rPr>
          <w:object w:dxaOrig="1440" w:dyaOrig="1440">
            <v:shape id="_x0000_i1066" type="#_x0000_t75" style="width:20.25pt;height:18pt" o:ole="">
              <v:imagedata r:id="rId34" o:title=""/>
            </v:shape>
            <w:control r:id="rId35" w:name="DefaultOcxName7" w:shapeid="_x0000_i1066"/>
          </w:object>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Notify me of follow-up comments by email.</w:t>
        </w:r>
      </w:ins>
    </w:p>
    <w:p w:rsidR="00672B36" w:rsidRPr="00672B36" w:rsidRDefault="00672B36" w:rsidP="00672B36">
      <w:pPr>
        <w:shd w:val="clear" w:color="auto" w:fill="FFFFFF"/>
        <w:spacing w:after="0" w:line="240" w:lineRule="auto"/>
        <w:rPr>
          <w:ins w:id="225" w:author="Unknown"/>
          <w:rFonts w:ascii="Verdana" w:eastAsia="Times New Roman" w:hAnsi="Verdana" w:cs="Times New Roman"/>
          <w:color w:val="555555"/>
          <w:sz w:val="9"/>
          <w:szCs w:val="9"/>
        </w:rPr>
      </w:pPr>
      <w:ins w:id="226" w:author="Unknown">
        <w:r w:rsidRPr="00672B36">
          <w:rPr>
            <w:rFonts w:ascii="Verdana" w:eastAsia="Times New Roman" w:hAnsi="Verdana" w:cs="Times New Roman"/>
            <w:color w:val="555555"/>
            <w:sz w:val="9"/>
            <w:szCs w:val="9"/>
          </w:rPr>
          <w:object w:dxaOrig="1440" w:dyaOrig="1440">
            <v:shape id="_x0000_i1065" type="#_x0000_t75" style="width:20.25pt;height:18pt" o:ole="">
              <v:imagedata r:id="rId34" o:title=""/>
            </v:shape>
            <w:control r:id="rId36" w:name="DefaultOcxName8" w:shapeid="_x0000_i1065"/>
          </w:object>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Notify me of new posts by email.</w:t>
        </w:r>
      </w:ins>
    </w:p>
    <w:p w:rsidR="00672B36" w:rsidRPr="00672B36" w:rsidRDefault="00672B36" w:rsidP="00672B36">
      <w:pPr>
        <w:pBdr>
          <w:top w:val="single" w:sz="6" w:space="1" w:color="auto"/>
        </w:pBdr>
        <w:spacing w:after="0" w:line="240" w:lineRule="auto"/>
        <w:jc w:val="center"/>
        <w:rPr>
          <w:rFonts w:ascii="Arial" w:eastAsia="Times New Roman" w:hAnsi="Arial" w:cs="Arial"/>
          <w:vanish/>
          <w:sz w:val="16"/>
          <w:szCs w:val="16"/>
        </w:rPr>
      </w:pPr>
      <w:r w:rsidRPr="00672B36">
        <w:rPr>
          <w:rFonts w:ascii="Arial" w:eastAsia="Times New Roman" w:hAnsi="Arial" w:cs="Arial"/>
          <w:vanish/>
          <w:sz w:val="16"/>
          <w:szCs w:val="16"/>
        </w:rPr>
        <w:t>Bottom of Form</w:t>
      </w:r>
    </w:p>
    <w:p w:rsidR="00672B36" w:rsidRPr="00672B36" w:rsidRDefault="00672B36" w:rsidP="00672B36">
      <w:pPr>
        <w:shd w:val="clear" w:color="auto" w:fill="FFFFFF"/>
        <w:spacing w:after="0" w:line="240" w:lineRule="auto"/>
        <w:rPr>
          <w:ins w:id="227" w:author="Unknown"/>
          <w:rFonts w:ascii="Verdana" w:eastAsia="Times New Roman" w:hAnsi="Verdana" w:cs="Times New Roman"/>
          <w:color w:val="555555"/>
          <w:sz w:val="9"/>
          <w:szCs w:val="9"/>
        </w:rPr>
      </w:pPr>
      <w:ins w:id="228" w:author="Unknown">
        <w:r w:rsidRPr="00672B36">
          <w:rPr>
            <w:rFonts w:ascii="Verdana" w:eastAsia="Times New Roman" w:hAnsi="Verdana" w:cs="Times New Roman"/>
            <w:color w:val="555555"/>
            <w:sz w:val="9"/>
          </w:rPr>
          <w:fldChar w:fldCharType="begin"/>
        </w:r>
        <w:r w:rsidRPr="00672B36">
          <w:rPr>
            <w:rFonts w:ascii="Verdana" w:eastAsia="Times New Roman" w:hAnsi="Verdana" w:cs="Times New Roman"/>
            <w:color w:val="555555"/>
            <w:sz w:val="9"/>
          </w:rPr>
          <w:instrText xml:space="preserve"> HYPERLINK "http://www.skill-guru.com/blog/2010/01/03/why-should-i-go-for-the-ccna-certification/" </w:instrText>
        </w:r>
        <w:r w:rsidRPr="00672B36">
          <w:rPr>
            <w:rFonts w:ascii="Verdana" w:eastAsia="Times New Roman" w:hAnsi="Verdana" w:cs="Times New Roman"/>
            <w:color w:val="555555"/>
            <w:sz w:val="9"/>
          </w:rPr>
          <w:fldChar w:fldCharType="separate"/>
        </w:r>
        <w:r w:rsidRPr="00672B36">
          <w:rPr>
            <w:rFonts w:ascii="Verdana" w:eastAsia="Times New Roman" w:hAnsi="Verdana" w:cs="Times New Roman"/>
            <w:color w:val="2970A6"/>
            <w:sz w:val="9"/>
            <w:u w:val="single"/>
          </w:rPr>
          <w:t xml:space="preserve">CCNA Certification </w:t>
        </w:r>
        <w:proofErr w:type="spellStart"/>
        <w:r w:rsidRPr="00672B36">
          <w:rPr>
            <w:rFonts w:ascii="Verdana" w:eastAsia="Times New Roman" w:hAnsi="Verdana" w:cs="Times New Roman"/>
            <w:color w:val="2970A6"/>
            <w:sz w:val="9"/>
            <w:u w:val="single"/>
          </w:rPr>
          <w:t>Advantages</w:t>
        </w:r>
        <w:r w:rsidRPr="00672B36">
          <w:rPr>
            <w:rFonts w:ascii="Verdana" w:eastAsia="Times New Roman" w:hAnsi="Verdana" w:cs="Times New Roman"/>
            <w:color w:val="555555"/>
            <w:sz w:val="9"/>
          </w:rPr>
          <w:fldChar w:fldCharType="end"/>
        </w:r>
        <w:r w:rsidRPr="00672B36">
          <w:rPr>
            <w:rFonts w:ascii="Verdana" w:eastAsia="Times New Roman" w:hAnsi="Verdana" w:cs="Times New Roman"/>
            <w:color w:val="555555"/>
            <w:sz w:val="9"/>
          </w:rPr>
          <w:fldChar w:fldCharType="begin"/>
        </w:r>
        <w:r w:rsidRPr="00672B36">
          <w:rPr>
            <w:rFonts w:ascii="Verdana" w:eastAsia="Times New Roman" w:hAnsi="Verdana" w:cs="Times New Roman"/>
            <w:color w:val="555555"/>
            <w:sz w:val="9"/>
          </w:rPr>
          <w:instrText xml:space="preserve"> HYPERLINK "http://www.skill-guru.com/blog/2009/12/31/sms-answering-services-driven-by-ad-good-or-bad-idea/" </w:instrText>
        </w:r>
        <w:r w:rsidRPr="00672B36">
          <w:rPr>
            <w:rFonts w:ascii="Verdana" w:eastAsia="Times New Roman" w:hAnsi="Verdana" w:cs="Times New Roman"/>
            <w:color w:val="555555"/>
            <w:sz w:val="9"/>
          </w:rPr>
          <w:fldChar w:fldCharType="separate"/>
        </w:r>
        <w:r w:rsidRPr="00672B36">
          <w:rPr>
            <w:rFonts w:ascii="Verdana" w:eastAsia="Times New Roman" w:hAnsi="Verdana" w:cs="Times New Roman"/>
            <w:color w:val="2970A6"/>
            <w:sz w:val="9"/>
            <w:u w:val="single"/>
          </w:rPr>
          <w:t>SMS</w:t>
        </w:r>
        <w:proofErr w:type="spellEnd"/>
        <w:r w:rsidRPr="00672B36">
          <w:rPr>
            <w:rFonts w:ascii="Verdana" w:eastAsia="Times New Roman" w:hAnsi="Verdana" w:cs="Times New Roman"/>
            <w:color w:val="2970A6"/>
            <w:sz w:val="9"/>
            <w:u w:val="single"/>
          </w:rPr>
          <w:t xml:space="preserve"> answering services driven by Ad – Good or bad </w:t>
        </w:r>
        <w:proofErr w:type="gramStart"/>
        <w:r w:rsidRPr="00672B36">
          <w:rPr>
            <w:rFonts w:ascii="Verdana" w:eastAsia="Times New Roman" w:hAnsi="Verdana" w:cs="Times New Roman"/>
            <w:color w:val="2970A6"/>
            <w:sz w:val="9"/>
            <w:u w:val="single"/>
          </w:rPr>
          <w:t>idea ?</w:t>
        </w:r>
        <w:proofErr w:type="gramEnd"/>
        <w:r w:rsidRPr="00672B36">
          <w:rPr>
            <w:rFonts w:ascii="Verdana" w:eastAsia="Times New Roman" w:hAnsi="Verdana" w:cs="Times New Roman"/>
            <w:color w:val="555555"/>
            <w:sz w:val="9"/>
          </w:rPr>
          <w:fldChar w:fldCharType="end"/>
        </w:r>
      </w:ins>
    </w:p>
    <w:p w:rsidR="00672B36" w:rsidRPr="00672B36" w:rsidRDefault="00672B36" w:rsidP="00672B36">
      <w:pPr>
        <w:shd w:val="clear" w:color="auto" w:fill="F7F7F7"/>
        <w:spacing w:after="0" w:line="124" w:lineRule="atLeast"/>
        <w:rPr>
          <w:ins w:id="229" w:author="Unknown"/>
          <w:rFonts w:ascii="Verdana" w:eastAsia="Times New Roman" w:hAnsi="Verdana" w:cs="Times New Roman"/>
          <w:color w:val="555555"/>
          <w:sz w:val="9"/>
          <w:szCs w:val="9"/>
        </w:rPr>
      </w:pPr>
      <w:ins w:id="230"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"http://www.skill-guru.com/blog/feed/" \o "Subscribe to this blog..."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8"/>
            <w:u w:val="single"/>
          </w:rPr>
          <w:t>RSS</w:t>
        </w:r>
        <w:r w:rsidRPr="00672B36">
          <w:rPr>
            <w:rFonts w:ascii="Verdana" w:eastAsia="Times New Roman" w:hAnsi="Verdana" w:cs="Times New Roman"/>
            <w:color w:val="2970A6"/>
            <w:sz w:val="8"/>
          </w:rPr>
          <w:t> </w:t>
        </w:r>
        <w:r w:rsidRPr="00672B36">
          <w:rPr>
            <w:rFonts w:ascii="Verdana" w:eastAsia="Times New Roman" w:hAnsi="Verdana" w:cs="Times New Roman"/>
            <w:color w:val="2970A6"/>
            <w:sz w:val="8"/>
            <w:u w:val="single"/>
          </w:rPr>
          <w:t>feed</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7"/>
        </w:numPr>
        <w:pBdr>
          <w:top w:val="single" w:sz="2" w:space="2" w:color="B7B7B7"/>
          <w:left w:val="single" w:sz="2" w:space="2" w:color="B7B7B7"/>
          <w:bottom w:val="single" w:sz="2" w:space="2" w:color="B7B7B7"/>
          <w:right w:val="single" w:sz="2" w:space="2" w:color="B7B7B7"/>
        </w:pBdr>
        <w:spacing w:after="0" w:line="124" w:lineRule="atLeast"/>
        <w:ind w:left="0"/>
        <w:rPr>
          <w:ins w:id="231" w:author="Unknown"/>
          <w:rFonts w:ascii="Verdana" w:eastAsia="Times New Roman" w:hAnsi="Verdana" w:cs="Times New Roman"/>
          <w:color w:val="555555"/>
          <w:sz w:val="9"/>
          <w:szCs w:val="9"/>
        </w:rPr>
      </w:pPr>
    </w:p>
    <w:p w:rsidR="00672B36" w:rsidRPr="00672B36" w:rsidRDefault="00672B36" w:rsidP="00672B36">
      <w:pPr>
        <w:numPr>
          <w:ilvl w:val="0"/>
          <w:numId w:val="7"/>
        </w:numPr>
        <w:pBdr>
          <w:top w:val="single" w:sz="2" w:space="2" w:color="B7B7B7"/>
          <w:left w:val="single" w:sz="2" w:space="2" w:color="B7B7B7"/>
          <w:bottom w:val="single" w:sz="2" w:space="2" w:color="B7B7B7"/>
          <w:right w:val="single" w:sz="2" w:space="2" w:color="B7B7B7"/>
        </w:pBdr>
        <w:spacing w:after="0" w:line="124" w:lineRule="atLeast"/>
        <w:ind w:left="0"/>
        <w:rPr>
          <w:ins w:id="232" w:author="Unknown"/>
          <w:rFonts w:ascii="Verdana" w:eastAsia="Times New Roman" w:hAnsi="Verdana" w:cs="Times New Roman"/>
          <w:color w:val="555555"/>
          <w:sz w:val="9"/>
          <w:szCs w:val="9"/>
        </w:rPr>
      </w:pPr>
    </w:p>
    <w:p w:rsidR="00672B36" w:rsidRPr="00672B36" w:rsidRDefault="00672B36" w:rsidP="00672B36">
      <w:pPr>
        <w:numPr>
          <w:ilvl w:val="0"/>
          <w:numId w:val="7"/>
        </w:numPr>
        <w:pBdr>
          <w:top w:val="single" w:sz="2" w:space="2" w:color="B7B7B7"/>
          <w:left w:val="single" w:sz="2" w:space="2" w:color="B7B7B7"/>
          <w:bottom w:val="single" w:sz="2" w:space="2" w:color="B7B7B7"/>
          <w:right w:val="single" w:sz="2" w:space="2" w:color="B7B7B7"/>
        </w:pBdr>
        <w:spacing w:after="0" w:line="124" w:lineRule="atLeast"/>
        <w:ind w:left="0"/>
        <w:rPr>
          <w:ins w:id="233" w:author="Unknown"/>
          <w:rFonts w:ascii="Verdana" w:eastAsia="Times New Roman" w:hAnsi="Verdana" w:cs="Times New Roman"/>
          <w:color w:val="555555"/>
          <w:sz w:val="9"/>
          <w:szCs w:val="9"/>
        </w:rPr>
      </w:pPr>
    </w:p>
    <w:p w:rsidR="00672B36" w:rsidRPr="00672B36" w:rsidRDefault="00672B36" w:rsidP="00672B36">
      <w:pPr>
        <w:numPr>
          <w:ilvl w:val="0"/>
          <w:numId w:val="7"/>
        </w:numPr>
        <w:pBdr>
          <w:top w:val="single" w:sz="2" w:space="2" w:color="B7B7B7"/>
          <w:left w:val="single" w:sz="2" w:space="2" w:color="B7B7B7"/>
          <w:bottom w:val="single" w:sz="2" w:space="2" w:color="B7B7B7"/>
          <w:right w:val="single" w:sz="2" w:space="2" w:color="B7B7B7"/>
        </w:pBdr>
        <w:spacing w:after="0" w:line="124" w:lineRule="atLeast"/>
        <w:ind w:left="0"/>
        <w:rPr>
          <w:ins w:id="234" w:author="Unknown"/>
          <w:rFonts w:ascii="Verdana" w:eastAsia="Times New Roman" w:hAnsi="Verdana" w:cs="Times New Roman"/>
          <w:color w:val="555555"/>
          <w:sz w:val="9"/>
          <w:szCs w:val="9"/>
        </w:rPr>
      </w:pPr>
    </w:p>
    <w:p w:rsidR="00672B36" w:rsidRPr="00672B36" w:rsidRDefault="00672B36" w:rsidP="00672B36">
      <w:pPr>
        <w:numPr>
          <w:ilvl w:val="0"/>
          <w:numId w:val="7"/>
        </w:numPr>
        <w:pBdr>
          <w:top w:val="single" w:sz="2" w:space="2" w:color="B7B7B7"/>
          <w:left w:val="single" w:sz="2" w:space="2" w:color="B7B7B7"/>
          <w:bottom w:val="single" w:sz="2" w:space="2" w:color="B7B7B7"/>
          <w:right w:val="single" w:sz="2" w:space="2" w:color="B7B7B7"/>
        </w:pBdr>
        <w:spacing w:after="0" w:line="124" w:lineRule="atLeast"/>
        <w:ind w:left="0"/>
        <w:rPr>
          <w:ins w:id="235" w:author="Unknown"/>
          <w:rFonts w:ascii="Verdana" w:eastAsia="Times New Roman" w:hAnsi="Verdana" w:cs="Times New Roman"/>
          <w:color w:val="555555"/>
          <w:sz w:val="9"/>
          <w:szCs w:val="9"/>
        </w:rPr>
      </w:pPr>
    </w:p>
    <w:p w:rsidR="00672B36" w:rsidRPr="00672B36" w:rsidRDefault="00672B36" w:rsidP="00672B36">
      <w:pPr>
        <w:numPr>
          <w:ilvl w:val="0"/>
          <w:numId w:val="7"/>
        </w:numPr>
        <w:pBdr>
          <w:top w:val="single" w:sz="2" w:space="2" w:color="B7B7B7"/>
          <w:left w:val="single" w:sz="2" w:space="2" w:color="B7B7B7"/>
          <w:bottom w:val="single" w:sz="2" w:space="2" w:color="B7B7B7"/>
          <w:right w:val="single" w:sz="2" w:space="2" w:color="B7B7B7"/>
        </w:pBdr>
        <w:spacing w:after="0" w:line="124" w:lineRule="atLeast"/>
        <w:ind w:left="0"/>
        <w:rPr>
          <w:ins w:id="236" w:author="Unknown"/>
          <w:rFonts w:ascii="Verdana" w:eastAsia="Times New Roman" w:hAnsi="Verdana" w:cs="Times New Roman"/>
          <w:color w:val="555555"/>
          <w:sz w:val="9"/>
          <w:szCs w:val="9"/>
        </w:rPr>
      </w:pPr>
    </w:p>
    <w:p w:rsidR="00672B36" w:rsidRPr="00672B36" w:rsidRDefault="00672B36" w:rsidP="00672B36">
      <w:pPr>
        <w:numPr>
          <w:ilvl w:val="0"/>
          <w:numId w:val="7"/>
        </w:numPr>
        <w:pBdr>
          <w:top w:val="single" w:sz="2" w:space="2" w:color="B7B7B7"/>
          <w:left w:val="single" w:sz="2" w:space="2" w:color="B7B7B7"/>
          <w:bottom w:val="single" w:sz="2" w:space="2" w:color="B7B7B7"/>
          <w:right w:val="single" w:sz="2" w:space="2" w:color="B7B7B7"/>
        </w:pBdr>
        <w:spacing w:after="0" w:line="124" w:lineRule="atLeast"/>
        <w:ind w:left="0"/>
        <w:rPr>
          <w:ins w:id="237" w:author="Unknown"/>
          <w:rFonts w:ascii="Verdana" w:eastAsia="Times New Roman" w:hAnsi="Verdana" w:cs="Times New Roman"/>
          <w:color w:val="555555"/>
          <w:sz w:val="9"/>
          <w:szCs w:val="9"/>
        </w:rPr>
      </w:pPr>
    </w:p>
    <w:p w:rsidR="00672B36" w:rsidRPr="00672B36" w:rsidRDefault="00672B36" w:rsidP="00672B36">
      <w:pPr>
        <w:numPr>
          <w:ilvl w:val="0"/>
          <w:numId w:val="7"/>
        </w:numPr>
        <w:pBdr>
          <w:top w:val="single" w:sz="2" w:space="2" w:color="B7B7B7"/>
          <w:left w:val="single" w:sz="2" w:space="2" w:color="B7B7B7"/>
          <w:bottom w:val="single" w:sz="2" w:space="2" w:color="B7B7B7"/>
          <w:right w:val="single" w:sz="2" w:space="2" w:color="B7B7B7"/>
        </w:pBdr>
        <w:spacing w:after="0" w:line="124" w:lineRule="atLeast"/>
        <w:ind w:left="0"/>
        <w:rPr>
          <w:ins w:id="238" w:author="Unknown"/>
          <w:rFonts w:ascii="Verdana" w:eastAsia="Times New Roman" w:hAnsi="Verdana" w:cs="Times New Roman"/>
          <w:color w:val="555555"/>
          <w:sz w:val="9"/>
          <w:szCs w:val="9"/>
        </w:rPr>
      </w:pPr>
    </w:p>
    <w:tbl>
      <w:tblPr>
        <w:tblW w:w="0" w:type="auto"/>
        <w:tblCellSpacing w:w="15" w:type="dxa"/>
        <w:tblCellMar>
          <w:top w:w="15" w:type="dxa"/>
          <w:left w:w="15" w:type="dxa"/>
          <w:bottom w:w="15" w:type="dxa"/>
          <w:right w:w="15" w:type="dxa"/>
        </w:tblCellMar>
        <w:tblLook w:val="04A0"/>
      </w:tblPr>
      <w:tblGrid>
        <w:gridCol w:w="4170"/>
      </w:tblGrid>
      <w:tr w:rsidR="00672B36" w:rsidRPr="00672B36" w:rsidTr="00672B36">
        <w:trPr>
          <w:tblCellSpacing w:w="15" w:type="dxa"/>
        </w:trPr>
        <w:tc>
          <w:tcPr>
            <w:tcW w:w="0" w:type="auto"/>
            <w:vAlign w:val="center"/>
            <w:hideMark/>
          </w:tcPr>
          <w:p w:rsidR="00672B36" w:rsidRPr="00672B36" w:rsidRDefault="00672B36" w:rsidP="00672B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970A6"/>
                <w:sz w:val="24"/>
                <w:szCs w:val="24"/>
              </w:rPr>
              <w:drawing>
                <wp:inline distT="0" distB="0" distL="0" distR="0">
                  <wp:extent cx="2571750" cy="1924050"/>
                  <wp:effectExtent l="19050" t="0" r="0" b="0"/>
                  <wp:docPr id="9" name="Picture 9" descr="Masters universities in USA">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sters universities in USA">
                            <a:hlinkClick r:id="rId37"/>
                          </pic:cNvPr>
                          <pic:cNvPicPr>
                            <a:picLocks noChangeAspect="1" noChangeArrowheads="1"/>
                          </pic:cNvPicPr>
                        </pic:nvPicPr>
                        <pic:blipFill>
                          <a:blip r:embed="rId38"/>
                          <a:srcRect/>
                          <a:stretch>
                            <a:fillRect/>
                          </a:stretch>
                        </pic:blipFill>
                        <pic:spPr bwMode="auto">
                          <a:xfrm>
                            <a:off x="0" y="0"/>
                            <a:ext cx="2571750" cy="1924050"/>
                          </a:xfrm>
                          <a:prstGeom prst="rect">
                            <a:avLst/>
                          </a:prstGeom>
                          <a:noFill/>
                          <a:ln w="9525">
                            <a:noFill/>
                            <a:miter lim="800000"/>
                            <a:headEnd/>
                            <a:tailEnd/>
                          </a:ln>
                        </pic:spPr>
                      </pic:pic>
                    </a:graphicData>
                  </a:graphic>
                </wp:inline>
              </w:drawing>
            </w:r>
          </w:p>
        </w:tc>
      </w:tr>
    </w:tbl>
    <w:p w:rsidR="00672B36" w:rsidRPr="00672B36" w:rsidRDefault="00672B36" w:rsidP="00672B36">
      <w:pPr>
        <w:shd w:val="clear" w:color="auto" w:fill="F7F7F7"/>
        <w:spacing w:after="0" w:line="124" w:lineRule="atLeast"/>
        <w:rPr>
          <w:ins w:id="239" w:author="Unknown"/>
          <w:rFonts w:ascii="Verdana" w:eastAsia="Times New Roman" w:hAnsi="Verdana" w:cs="Times New Roman"/>
          <w:color w:val="555555"/>
          <w:sz w:val="9"/>
          <w:szCs w:val="9"/>
        </w:rPr>
      </w:pPr>
      <w:ins w:id="240" w:author="Unknown">
        <w:r w:rsidRPr="00672B36">
          <w:rPr>
            <w:rFonts w:ascii="Verdana" w:eastAsia="Times New Roman" w:hAnsi="Verdana" w:cs="Times New Roman"/>
            <w:color w:val="555555"/>
            <w:sz w:val="9"/>
            <w:szCs w:val="9"/>
          </w:rPr>
          <w:t>----------------------------------------</w:t>
        </w:r>
        <w:r w:rsidRPr="00672B36">
          <w:rPr>
            <w:rFonts w:ascii="Verdana" w:eastAsia="Times New Roman" w:hAnsi="Verdana" w:cs="Times New Roman"/>
            <w:color w:val="555555"/>
            <w:sz w:val="9"/>
          </w:rPr>
          <w:t> </w:t>
        </w:r>
      </w:ins>
    </w:p>
    <w:p w:rsidR="00672B36" w:rsidRPr="00672B36" w:rsidRDefault="00672B36" w:rsidP="00672B36">
      <w:pPr>
        <w:shd w:val="clear" w:color="auto" w:fill="F7F7F7"/>
        <w:spacing w:after="75" w:line="124" w:lineRule="atLeast"/>
        <w:outlineLvl w:val="1"/>
        <w:rPr>
          <w:ins w:id="241" w:author="Unknown"/>
          <w:rFonts w:ascii="Arial" w:eastAsia="Times New Roman" w:hAnsi="Arial" w:cs="Arial"/>
          <w:b/>
          <w:bCs/>
          <w:color w:val="555555"/>
          <w:spacing w:val="-12"/>
          <w:sz w:val="15"/>
          <w:szCs w:val="15"/>
        </w:rPr>
      </w:pPr>
      <w:ins w:id="242" w:author="Unknown">
        <w:r w:rsidRPr="00672B36">
          <w:rPr>
            <w:rFonts w:ascii="Arial" w:eastAsia="Times New Roman" w:hAnsi="Arial" w:cs="Arial"/>
            <w:b/>
            <w:bCs/>
            <w:color w:val="555555"/>
            <w:spacing w:val="-12"/>
            <w:sz w:val="15"/>
            <w:szCs w:val="15"/>
          </w:rPr>
          <w:fldChar w:fldCharType="begin"/>
        </w:r>
        <w:r w:rsidRPr="00672B36">
          <w:rPr>
            <w:rFonts w:ascii="Arial" w:eastAsia="Times New Roman" w:hAnsi="Arial" w:cs="Arial"/>
            <w:b/>
            <w:bCs/>
            <w:color w:val="555555"/>
            <w:spacing w:val="-12"/>
            <w:sz w:val="15"/>
            <w:szCs w:val="15"/>
          </w:rPr>
          <w:instrText xml:space="preserve"> HYPERLINK "http://studyn.us/complete-gre-guide/" </w:instrText>
        </w:r>
        <w:r w:rsidRPr="00672B36">
          <w:rPr>
            <w:rFonts w:ascii="Arial" w:eastAsia="Times New Roman" w:hAnsi="Arial" w:cs="Arial"/>
            <w:b/>
            <w:bCs/>
            <w:color w:val="555555"/>
            <w:spacing w:val="-12"/>
            <w:sz w:val="15"/>
            <w:szCs w:val="15"/>
          </w:rPr>
          <w:fldChar w:fldCharType="separate"/>
        </w:r>
        <w:r w:rsidRPr="00672B36">
          <w:rPr>
            <w:rFonts w:ascii="Arial" w:eastAsia="Times New Roman" w:hAnsi="Arial" w:cs="Arial"/>
            <w:b/>
            <w:bCs/>
            <w:color w:val="450411"/>
            <w:spacing w:val="-12"/>
            <w:sz w:val="15"/>
            <w:u w:val="single"/>
          </w:rPr>
          <w:t>GRE preparation guide</w:t>
        </w:r>
        <w:r w:rsidRPr="00672B36">
          <w:rPr>
            <w:rFonts w:ascii="Arial" w:eastAsia="Times New Roman" w:hAnsi="Arial" w:cs="Arial"/>
            <w:b/>
            <w:bCs/>
            <w:color w:val="555555"/>
            <w:spacing w:val="-12"/>
            <w:sz w:val="15"/>
            <w:szCs w:val="15"/>
          </w:rPr>
          <w:fldChar w:fldCharType="end"/>
        </w:r>
      </w:ins>
    </w:p>
    <w:p w:rsidR="00672B36" w:rsidRPr="00672B36" w:rsidRDefault="00672B36" w:rsidP="00672B36">
      <w:pPr>
        <w:shd w:val="clear" w:color="auto" w:fill="F7F7F7"/>
        <w:spacing w:after="0" w:line="124" w:lineRule="atLeast"/>
        <w:rPr>
          <w:ins w:id="243" w:author="Unknown"/>
          <w:rFonts w:ascii="Verdana" w:eastAsia="Times New Roman" w:hAnsi="Verdana" w:cs="Times New Roman"/>
          <w:color w:val="555555"/>
          <w:sz w:val="9"/>
          <w:szCs w:val="9"/>
        </w:rPr>
      </w:pPr>
      <w:ins w:id="244" w:author="Unknown">
        <w:r w:rsidRPr="00672B36">
          <w:rPr>
            <w:rFonts w:ascii="Verdana" w:eastAsia="Times New Roman" w:hAnsi="Verdana" w:cs="Times New Roman"/>
            <w:color w:val="555555"/>
            <w:sz w:val="9"/>
            <w:szCs w:val="9"/>
          </w:rPr>
          <w:t>---------------------------------------</w:t>
        </w:r>
      </w:ins>
    </w:p>
    <w:p w:rsidR="00672B36" w:rsidRPr="00672B36" w:rsidRDefault="00672B36" w:rsidP="00672B36">
      <w:pPr>
        <w:shd w:val="clear" w:color="auto" w:fill="F7F7F7"/>
        <w:spacing w:after="75" w:line="124" w:lineRule="atLeast"/>
        <w:outlineLvl w:val="1"/>
        <w:rPr>
          <w:ins w:id="245" w:author="Unknown"/>
          <w:rFonts w:ascii="Arial" w:eastAsia="Times New Roman" w:hAnsi="Arial" w:cs="Arial"/>
          <w:b/>
          <w:bCs/>
          <w:color w:val="555555"/>
          <w:spacing w:val="-12"/>
          <w:sz w:val="15"/>
          <w:szCs w:val="15"/>
        </w:rPr>
      </w:pPr>
      <w:ins w:id="246" w:author="Unknown">
        <w:r w:rsidRPr="00672B36">
          <w:rPr>
            <w:rFonts w:ascii="Arial" w:eastAsia="Times New Roman" w:hAnsi="Arial" w:cs="Arial"/>
            <w:b/>
            <w:bCs/>
            <w:color w:val="555555"/>
            <w:spacing w:val="-12"/>
            <w:sz w:val="15"/>
            <w:szCs w:val="15"/>
          </w:rPr>
          <w:fldChar w:fldCharType="begin"/>
        </w:r>
        <w:r w:rsidRPr="00672B36">
          <w:rPr>
            <w:rFonts w:ascii="Arial" w:eastAsia="Times New Roman" w:hAnsi="Arial" w:cs="Arial"/>
            <w:b/>
            <w:bCs/>
            <w:color w:val="555555"/>
            <w:spacing w:val="-12"/>
            <w:sz w:val="15"/>
            <w:szCs w:val="15"/>
          </w:rPr>
          <w:instrText xml:space="preserve"> HYPERLINK "http://studyn.us/admissions-to-usa/" </w:instrText>
        </w:r>
        <w:r w:rsidRPr="00672B36">
          <w:rPr>
            <w:rFonts w:ascii="Arial" w:eastAsia="Times New Roman" w:hAnsi="Arial" w:cs="Arial"/>
            <w:b/>
            <w:bCs/>
            <w:color w:val="555555"/>
            <w:spacing w:val="-12"/>
            <w:sz w:val="15"/>
            <w:szCs w:val="15"/>
          </w:rPr>
          <w:fldChar w:fldCharType="separate"/>
        </w:r>
        <w:r w:rsidRPr="00672B36">
          <w:rPr>
            <w:rFonts w:ascii="Arial" w:eastAsia="Times New Roman" w:hAnsi="Arial" w:cs="Arial"/>
            <w:b/>
            <w:bCs/>
            <w:color w:val="A27F88"/>
            <w:spacing w:val="-12"/>
            <w:sz w:val="15"/>
            <w:u w:val="single"/>
          </w:rPr>
          <w:t>US Colleges Admission guide</w:t>
        </w:r>
        <w:r w:rsidRPr="00672B36">
          <w:rPr>
            <w:rFonts w:ascii="Arial" w:eastAsia="Times New Roman" w:hAnsi="Arial" w:cs="Arial"/>
            <w:b/>
            <w:bCs/>
            <w:color w:val="555555"/>
            <w:spacing w:val="-12"/>
            <w:sz w:val="15"/>
            <w:szCs w:val="15"/>
          </w:rPr>
          <w:fldChar w:fldCharType="end"/>
        </w:r>
      </w:ins>
    </w:p>
    <w:p w:rsidR="00672B36" w:rsidRPr="00672B36" w:rsidRDefault="00672B36" w:rsidP="00672B36">
      <w:pPr>
        <w:shd w:val="clear" w:color="auto" w:fill="F7F7F7"/>
        <w:spacing w:after="0" w:line="124" w:lineRule="atLeast"/>
        <w:rPr>
          <w:ins w:id="247" w:author="Unknown"/>
          <w:rFonts w:ascii="Verdana" w:eastAsia="Times New Roman" w:hAnsi="Verdana" w:cs="Times New Roman"/>
          <w:color w:val="555555"/>
          <w:sz w:val="9"/>
          <w:szCs w:val="9"/>
        </w:rPr>
      </w:pPr>
      <w:ins w:id="248" w:author="Unknown">
        <w:r w:rsidRPr="00672B36">
          <w:rPr>
            <w:rFonts w:ascii="Verdana" w:eastAsia="Times New Roman" w:hAnsi="Verdana" w:cs="Times New Roman"/>
            <w:color w:val="555555"/>
            <w:sz w:val="9"/>
            <w:szCs w:val="9"/>
          </w:rPr>
          <w:t>---------------------------------------</w:t>
        </w:r>
      </w:ins>
    </w:p>
    <w:p w:rsidR="00672B36" w:rsidRPr="00672B36" w:rsidRDefault="00672B36" w:rsidP="00672B36">
      <w:pPr>
        <w:shd w:val="clear" w:color="auto" w:fill="F7F7F7"/>
        <w:spacing w:after="0" w:line="124" w:lineRule="atLeast"/>
        <w:outlineLvl w:val="2"/>
        <w:rPr>
          <w:ins w:id="249" w:author="Unknown"/>
          <w:rFonts w:ascii="Arial" w:eastAsia="Times New Roman" w:hAnsi="Arial" w:cs="Arial"/>
          <w:b/>
          <w:bCs/>
          <w:color w:val="555555"/>
          <w:spacing w:val="-12"/>
          <w:sz w:val="14"/>
          <w:szCs w:val="14"/>
        </w:rPr>
      </w:pPr>
      <w:ins w:id="250" w:author="Unknown">
        <w:r w:rsidRPr="00672B36">
          <w:rPr>
            <w:rFonts w:ascii="Arial" w:eastAsia="Times New Roman" w:hAnsi="Arial" w:cs="Arial"/>
            <w:b/>
            <w:bCs/>
            <w:color w:val="555555"/>
            <w:spacing w:val="-12"/>
            <w:sz w:val="14"/>
            <w:szCs w:val="14"/>
          </w:rPr>
          <w:fldChar w:fldCharType="begin"/>
        </w:r>
        <w:r w:rsidRPr="00672B36">
          <w:rPr>
            <w:rFonts w:ascii="Arial" w:eastAsia="Times New Roman" w:hAnsi="Arial" w:cs="Arial"/>
            <w:b/>
            <w:bCs/>
            <w:color w:val="555555"/>
            <w:spacing w:val="-12"/>
            <w:sz w:val="14"/>
            <w:szCs w:val="14"/>
          </w:rPr>
          <w:instrText xml:space="preserve"> HYPERLINK "http://www.skill-guru.com/tag/spring" </w:instrText>
        </w:r>
        <w:r w:rsidRPr="00672B36">
          <w:rPr>
            <w:rFonts w:ascii="Arial" w:eastAsia="Times New Roman" w:hAnsi="Arial" w:cs="Arial"/>
            <w:b/>
            <w:bCs/>
            <w:color w:val="555555"/>
            <w:spacing w:val="-12"/>
            <w:sz w:val="14"/>
            <w:szCs w:val="14"/>
          </w:rPr>
          <w:fldChar w:fldCharType="separate"/>
        </w:r>
        <w:r w:rsidRPr="00672B36">
          <w:rPr>
            <w:rFonts w:ascii="Arial" w:eastAsia="Times New Roman" w:hAnsi="Arial" w:cs="Arial"/>
            <w:b/>
            <w:bCs/>
            <w:color w:val="2970A6"/>
            <w:spacing w:val="-12"/>
            <w:sz w:val="14"/>
            <w:u w:val="single"/>
          </w:rPr>
          <w:t>Spring Certification Mock Test</w:t>
        </w:r>
        <w:r w:rsidRPr="00672B36">
          <w:rPr>
            <w:rFonts w:ascii="Arial" w:eastAsia="Times New Roman" w:hAnsi="Arial" w:cs="Arial"/>
            <w:b/>
            <w:bCs/>
            <w:color w:val="555555"/>
            <w:spacing w:val="-12"/>
            <w:sz w:val="14"/>
            <w:szCs w:val="14"/>
          </w:rPr>
          <w:fldChar w:fldCharType="end"/>
        </w:r>
      </w:ins>
    </w:p>
    <w:p w:rsidR="00672B36" w:rsidRPr="00672B36" w:rsidRDefault="00672B36" w:rsidP="00672B36">
      <w:pPr>
        <w:shd w:val="clear" w:color="auto" w:fill="F7F7F7"/>
        <w:spacing w:after="0" w:line="124" w:lineRule="atLeast"/>
        <w:rPr>
          <w:ins w:id="251" w:author="Unknown"/>
          <w:rFonts w:ascii="Verdana" w:eastAsia="Times New Roman" w:hAnsi="Verdana" w:cs="Times New Roman"/>
          <w:color w:val="555555"/>
          <w:sz w:val="9"/>
          <w:szCs w:val="9"/>
        </w:rPr>
      </w:pPr>
    </w:p>
    <w:p w:rsidR="00672B36" w:rsidRPr="00672B36" w:rsidRDefault="00672B36" w:rsidP="00672B36">
      <w:pPr>
        <w:shd w:val="clear" w:color="auto" w:fill="F7F7F7"/>
        <w:spacing w:after="0" w:line="124" w:lineRule="atLeast"/>
        <w:outlineLvl w:val="2"/>
        <w:rPr>
          <w:ins w:id="252" w:author="Unknown"/>
          <w:rFonts w:ascii="Arial" w:eastAsia="Times New Roman" w:hAnsi="Arial" w:cs="Arial"/>
          <w:b/>
          <w:bCs/>
          <w:color w:val="555555"/>
          <w:spacing w:val="-12"/>
          <w:sz w:val="14"/>
          <w:szCs w:val="14"/>
        </w:rPr>
      </w:pPr>
      <w:ins w:id="253" w:author="Unknown">
        <w:r w:rsidRPr="00672B36">
          <w:rPr>
            <w:rFonts w:ascii="Arial" w:eastAsia="Times New Roman" w:hAnsi="Arial" w:cs="Arial"/>
            <w:b/>
            <w:bCs/>
            <w:color w:val="555555"/>
            <w:spacing w:val="-12"/>
            <w:sz w:val="14"/>
            <w:szCs w:val="14"/>
          </w:rPr>
          <w:fldChar w:fldCharType="begin"/>
        </w:r>
        <w:r w:rsidRPr="00672B36">
          <w:rPr>
            <w:rFonts w:ascii="Arial" w:eastAsia="Times New Roman" w:hAnsi="Arial" w:cs="Arial"/>
            <w:b/>
            <w:bCs/>
            <w:color w:val="555555"/>
            <w:spacing w:val="-12"/>
            <w:sz w:val="14"/>
            <w:szCs w:val="14"/>
          </w:rPr>
          <w:instrText xml:space="preserve"> HYPERLINK "http://www.skill-guru.com/test/25/java-interview-questions" </w:instrText>
        </w:r>
        <w:r w:rsidRPr="00672B36">
          <w:rPr>
            <w:rFonts w:ascii="Arial" w:eastAsia="Times New Roman" w:hAnsi="Arial" w:cs="Arial"/>
            <w:b/>
            <w:bCs/>
            <w:color w:val="555555"/>
            <w:spacing w:val="-12"/>
            <w:sz w:val="14"/>
            <w:szCs w:val="14"/>
          </w:rPr>
          <w:fldChar w:fldCharType="separate"/>
        </w:r>
        <w:r w:rsidRPr="00672B36">
          <w:rPr>
            <w:rFonts w:ascii="Arial" w:eastAsia="Times New Roman" w:hAnsi="Arial" w:cs="Arial"/>
            <w:b/>
            <w:bCs/>
            <w:color w:val="2970A6"/>
            <w:spacing w:val="-12"/>
            <w:sz w:val="14"/>
            <w:u w:val="single"/>
          </w:rPr>
          <w:t>Java Interview Questions</w:t>
        </w:r>
        <w:r w:rsidRPr="00672B36">
          <w:rPr>
            <w:rFonts w:ascii="Arial" w:eastAsia="Times New Roman" w:hAnsi="Arial" w:cs="Arial"/>
            <w:b/>
            <w:bCs/>
            <w:color w:val="555555"/>
            <w:spacing w:val="-12"/>
            <w:sz w:val="14"/>
            <w:szCs w:val="14"/>
          </w:rPr>
          <w:fldChar w:fldCharType="end"/>
        </w:r>
      </w:ins>
    </w:p>
    <w:p w:rsidR="00672B36" w:rsidRPr="00672B36" w:rsidRDefault="00672B36" w:rsidP="00672B36">
      <w:pPr>
        <w:shd w:val="clear" w:color="auto" w:fill="F7F7F7"/>
        <w:spacing w:after="0" w:line="124" w:lineRule="atLeast"/>
        <w:rPr>
          <w:ins w:id="254" w:author="Unknown"/>
          <w:rFonts w:ascii="Verdana" w:eastAsia="Times New Roman" w:hAnsi="Verdana" w:cs="Times New Roman"/>
          <w:color w:val="555555"/>
          <w:sz w:val="9"/>
          <w:szCs w:val="9"/>
        </w:rPr>
      </w:pPr>
      <w:ins w:id="255" w:author="Unknown">
        <w:r w:rsidRPr="00672B36">
          <w:rPr>
            <w:rFonts w:ascii="Verdana" w:eastAsia="Times New Roman" w:hAnsi="Verdana" w:cs="Times New Roman"/>
            <w:color w:val="555555"/>
            <w:sz w:val="9"/>
            <w:szCs w:val="9"/>
          </w:rPr>
          <w:br/>
          <w:t>---------------------------------------</w:t>
        </w:r>
        <w:r w:rsidRPr="00672B36">
          <w:rPr>
            <w:rFonts w:ascii="Verdana" w:eastAsia="Times New Roman" w:hAnsi="Verdana" w:cs="Times New Roman"/>
            <w:color w:val="555555"/>
            <w:sz w:val="9"/>
          </w:rPr>
          <w:t> </w:t>
        </w:r>
      </w:ins>
    </w:p>
    <w:p w:rsidR="00672B36" w:rsidRPr="00672B36" w:rsidRDefault="00672B36" w:rsidP="00672B36">
      <w:pPr>
        <w:shd w:val="clear" w:color="auto" w:fill="F7F7F7"/>
        <w:spacing w:after="0" w:line="124" w:lineRule="atLeast"/>
        <w:outlineLvl w:val="2"/>
        <w:rPr>
          <w:ins w:id="256" w:author="Unknown"/>
          <w:rFonts w:ascii="Arial" w:eastAsia="Times New Roman" w:hAnsi="Arial" w:cs="Arial"/>
          <w:b/>
          <w:bCs/>
          <w:color w:val="555555"/>
          <w:spacing w:val="-12"/>
          <w:sz w:val="14"/>
          <w:szCs w:val="14"/>
        </w:rPr>
      </w:pPr>
      <w:ins w:id="257" w:author="Unknown">
        <w:r w:rsidRPr="00672B36">
          <w:rPr>
            <w:rFonts w:ascii="Arial" w:eastAsia="Times New Roman" w:hAnsi="Arial" w:cs="Arial"/>
            <w:b/>
            <w:bCs/>
            <w:color w:val="555555"/>
            <w:spacing w:val="-12"/>
            <w:sz w:val="14"/>
            <w:szCs w:val="14"/>
          </w:rPr>
          <w:fldChar w:fldCharType="begin"/>
        </w:r>
        <w:r w:rsidRPr="00672B36">
          <w:rPr>
            <w:rFonts w:ascii="Arial" w:eastAsia="Times New Roman" w:hAnsi="Arial" w:cs="Arial"/>
            <w:b/>
            <w:bCs/>
            <w:color w:val="555555"/>
            <w:spacing w:val="-12"/>
            <w:sz w:val="14"/>
            <w:szCs w:val="14"/>
          </w:rPr>
          <w:instrText xml:space="preserve"> HYPERLINK "http://www.skill-guru.com/cat/gre-tests" </w:instrText>
        </w:r>
        <w:r w:rsidRPr="00672B36">
          <w:rPr>
            <w:rFonts w:ascii="Arial" w:eastAsia="Times New Roman" w:hAnsi="Arial" w:cs="Arial"/>
            <w:b/>
            <w:bCs/>
            <w:color w:val="555555"/>
            <w:spacing w:val="-12"/>
            <w:sz w:val="14"/>
            <w:szCs w:val="14"/>
          </w:rPr>
          <w:fldChar w:fldCharType="separate"/>
        </w:r>
        <w:r w:rsidRPr="00672B36">
          <w:rPr>
            <w:rFonts w:ascii="Arial" w:eastAsia="Times New Roman" w:hAnsi="Arial" w:cs="Arial"/>
            <w:b/>
            <w:bCs/>
            <w:color w:val="450211"/>
            <w:spacing w:val="-12"/>
            <w:sz w:val="14"/>
            <w:u w:val="single"/>
          </w:rPr>
          <w:t>GRE Practice Test</w:t>
        </w:r>
        <w:r w:rsidRPr="00672B36">
          <w:rPr>
            <w:rFonts w:ascii="Arial" w:eastAsia="Times New Roman" w:hAnsi="Arial" w:cs="Arial"/>
            <w:b/>
            <w:bCs/>
            <w:color w:val="555555"/>
            <w:spacing w:val="-12"/>
            <w:sz w:val="14"/>
            <w:szCs w:val="14"/>
          </w:rPr>
          <w:fldChar w:fldCharType="end"/>
        </w:r>
      </w:ins>
    </w:p>
    <w:p w:rsidR="00672B36" w:rsidRPr="00672B36" w:rsidRDefault="00672B36" w:rsidP="00672B36">
      <w:pPr>
        <w:shd w:val="clear" w:color="auto" w:fill="F7F7F7"/>
        <w:spacing w:after="0" w:line="124" w:lineRule="atLeast"/>
        <w:rPr>
          <w:ins w:id="258" w:author="Unknown"/>
          <w:rFonts w:ascii="Verdana" w:eastAsia="Times New Roman" w:hAnsi="Verdana" w:cs="Times New Roman"/>
          <w:color w:val="555555"/>
          <w:sz w:val="9"/>
          <w:szCs w:val="9"/>
        </w:rPr>
      </w:pPr>
      <w:ins w:id="259" w:author="Unknown">
        <w:r w:rsidRPr="00672B36">
          <w:rPr>
            <w:rFonts w:ascii="Verdana" w:eastAsia="Times New Roman" w:hAnsi="Verdana" w:cs="Times New Roman"/>
            <w:color w:val="555555"/>
            <w:sz w:val="9"/>
            <w:szCs w:val="9"/>
          </w:rPr>
          <w:br/>
          <w:t>---------------------------------------</w:t>
        </w:r>
      </w:ins>
    </w:p>
    <w:p w:rsidR="00672B36" w:rsidRPr="00672B36" w:rsidRDefault="00672B36" w:rsidP="00672B36">
      <w:pPr>
        <w:shd w:val="clear" w:color="auto" w:fill="F7F7F7"/>
        <w:spacing w:after="0" w:line="124" w:lineRule="atLeast"/>
        <w:outlineLvl w:val="2"/>
        <w:rPr>
          <w:ins w:id="260" w:author="Unknown"/>
          <w:rFonts w:ascii="Arial" w:eastAsia="Times New Roman" w:hAnsi="Arial" w:cs="Arial"/>
          <w:b/>
          <w:bCs/>
          <w:color w:val="555555"/>
          <w:spacing w:val="-12"/>
          <w:sz w:val="14"/>
          <w:szCs w:val="14"/>
        </w:rPr>
      </w:pPr>
      <w:ins w:id="261" w:author="Unknown">
        <w:r w:rsidRPr="00672B36">
          <w:rPr>
            <w:rFonts w:ascii="Arial" w:eastAsia="Times New Roman" w:hAnsi="Arial" w:cs="Arial"/>
            <w:b/>
            <w:bCs/>
            <w:color w:val="555555"/>
            <w:spacing w:val="-12"/>
            <w:sz w:val="14"/>
            <w:szCs w:val="14"/>
          </w:rPr>
          <w:fldChar w:fldCharType="begin"/>
        </w:r>
        <w:r w:rsidRPr="00672B36">
          <w:rPr>
            <w:rFonts w:ascii="Arial" w:eastAsia="Times New Roman" w:hAnsi="Arial" w:cs="Arial"/>
            <w:b/>
            <w:bCs/>
            <w:color w:val="555555"/>
            <w:spacing w:val="-12"/>
            <w:sz w:val="14"/>
            <w:szCs w:val="14"/>
          </w:rPr>
          <w:instrText xml:space="preserve"> HYPERLINK "http://www.skill-guru.com/cat/gmat-tests" </w:instrText>
        </w:r>
        <w:r w:rsidRPr="00672B36">
          <w:rPr>
            <w:rFonts w:ascii="Arial" w:eastAsia="Times New Roman" w:hAnsi="Arial" w:cs="Arial"/>
            <w:b/>
            <w:bCs/>
            <w:color w:val="555555"/>
            <w:spacing w:val="-12"/>
            <w:sz w:val="14"/>
            <w:szCs w:val="14"/>
          </w:rPr>
          <w:fldChar w:fldCharType="separate"/>
        </w:r>
        <w:r w:rsidRPr="00672B36">
          <w:rPr>
            <w:rFonts w:ascii="Arial" w:eastAsia="Times New Roman" w:hAnsi="Arial" w:cs="Arial"/>
            <w:b/>
            <w:bCs/>
            <w:color w:val="A27F88"/>
            <w:spacing w:val="-12"/>
            <w:sz w:val="14"/>
            <w:u w:val="single"/>
          </w:rPr>
          <w:t>GMAT Practice Test</w:t>
        </w:r>
        <w:r w:rsidRPr="00672B36">
          <w:rPr>
            <w:rFonts w:ascii="Arial" w:eastAsia="Times New Roman" w:hAnsi="Arial" w:cs="Arial"/>
            <w:b/>
            <w:bCs/>
            <w:color w:val="555555"/>
            <w:spacing w:val="-12"/>
            <w:sz w:val="14"/>
            <w:szCs w:val="14"/>
          </w:rPr>
          <w:fldChar w:fldCharType="end"/>
        </w:r>
      </w:ins>
    </w:p>
    <w:p w:rsidR="00672B36" w:rsidRPr="00672B36" w:rsidRDefault="00672B36" w:rsidP="00672B36">
      <w:pPr>
        <w:shd w:val="clear" w:color="auto" w:fill="F7F7F7"/>
        <w:spacing w:after="0" w:line="124" w:lineRule="atLeast"/>
        <w:rPr>
          <w:ins w:id="262" w:author="Unknown"/>
          <w:rFonts w:ascii="Verdana" w:eastAsia="Times New Roman" w:hAnsi="Verdana" w:cs="Times New Roman"/>
          <w:color w:val="555555"/>
          <w:sz w:val="9"/>
          <w:szCs w:val="9"/>
        </w:rPr>
      </w:pPr>
      <w:ins w:id="263" w:author="Unknown">
        <w:r w:rsidRPr="00672B36">
          <w:rPr>
            <w:rFonts w:ascii="Verdana" w:eastAsia="Times New Roman" w:hAnsi="Verdana" w:cs="Times New Roman"/>
            <w:color w:val="555555"/>
            <w:sz w:val="9"/>
            <w:szCs w:val="9"/>
          </w:rPr>
          <w:br/>
          <w:t>---------------------------------------</w:t>
        </w:r>
      </w:ins>
    </w:p>
    <w:p w:rsidR="00672B36" w:rsidRPr="00672B36" w:rsidRDefault="00672B36" w:rsidP="00672B36">
      <w:pPr>
        <w:shd w:val="clear" w:color="auto" w:fill="F7F7F7"/>
        <w:spacing w:after="0" w:line="124" w:lineRule="atLeast"/>
        <w:outlineLvl w:val="2"/>
        <w:rPr>
          <w:ins w:id="264" w:author="Unknown"/>
          <w:rFonts w:ascii="Arial" w:eastAsia="Times New Roman" w:hAnsi="Arial" w:cs="Arial"/>
          <w:b/>
          <w:bCs/>
          <w:color w:val="555555"/>
          <w:spacing w:val="-12"/>
          <w:sz w:val="14"/>
          <w:szCs w:val="14"/>
        </w:rPr>
      </w:pPr>
      <w:ins w:id="265" w:author="Unknown">
        <w:r w:rsidRPr="00672B36">
          <w:rPr>
            <w:rFonts w:ascii="Arial" w:eastAsia="Times New Roman" w:hAnsi="Arial" w:cs="Arial"/>
            <w:b/>
            <w:bCs/>
            <w:color w:val="555555"/>
            <w:spacing w:val="-12"/>
            <w:sz w:val="14"/>
            <w:szCs w:val="14"/>
          </w:rPr>
          <w:fldChar w:fldCharType="begin"/>
        </w:r>
        <w:r w:rsidRPr="00672B36">
          <w:rPr>
            <w:rFonts w:ascii="Arial" w:eastAsia="Times New Roman" w:hAnsi="Arial" w:cs="Arial"/>
            <w:b/>
            <w:bCs/>
            <w:color w:val="555555"/>
            <w:spacing w:val="-12"/>
            <w:sz w:val="14"/>
            <w:szCs w:val="14"/>
          </w:rPr>
          <w:instrText xml:space="preserve"> HYPERLINK "http://www.skill-guru.com/cat/sat-practice-tests" </w:instrText>
        </w:r>
        <w:r w:rsidRPr="00672B36">
          <w:rPr>
            <w:rFonts w:ascii="Arial" w:eastAsia="Times New Roman" w:hAnsi="Arial" w:cs="Arial"/>
            <w:b/>
            <w:bCs/>
            <w:color w:val="555555"/>
            <w:spacing w:val="-12"/>
            <w:sz w:val="14"/>
            <w:szCs w:val="14"/>
          </w:rPr>
          <w:fldChar w:fldCharType="separate"/>
        </w:r>
        <w:r w:rsidRPr="00672B36">
          <w:rPr>
            <w:rFonts w:ascii="Arial" w:eastAsia="Times New Roman" w:hAnsi="Arial" w:cs="Arial"/>
            <w:b/>
            <w:bCs/>
            <w:color w:val="61847B"/>
            <w:spacing w:val="-12"/>
            <w:sz w:val="14"/>
            <w:u w:val="single"/>
          </w:rPr>
          <w:t>SAT Practice Test</w:t>
        </w:r>
        <w:r w:rsidRPr="00672B36">
          <w:rPr>
            <w:rFonts w:ascii="Arial" w:eastAsia="Times New Roman" w:hAnsi="Arial" w:cs="Arial"/>
            <w:b/>
            <w:bCs/>
            <w:color w:val="555555"/>
            <w:spacing w:val="-12"/>
            <w:sz w:val="14"/>
            <w:szCs w:val="14"/>
          </w:rPr>
          <w:fldChar w:fldCharType="end"/>
        </w:r>
      </w:ins>
    </w:p>
    <w:p w:rsidR="00672B36" w:rsidRPr="00672B36" w:rsidRDefault="00672B36" w:rsidP="00672B36">
      <w:pPr>
        <w:shd w:val="clear" w:color="auto" w:fill="F7F7F7"/>
        <w:spacing w:after="0" w:line="124" w:lineRule="atLeast"/>
        <w:rPr>
          <w:ins w:id="266" w:author="Unknown"/>
          <w:rFonts w:ascii="Verdana" w:eastAsia="Times New Roman" w:hAnsi="Verdana" w:cs="Times New Roman"/>
          <w:color w:val="555555"/>
          <w:sz w:val="9"/>
          <w:szCs w:val="9"/>
        </w:rPr>
      </w:pPr>
      <w:ins w:id="267" w:author="Unknown">
        <w:r w:rsidRPr="00672B36">
          <w:rPr>
            <w:rFonts w:ascii="Verdana" w:eastAsia="Times New Roman" w:hAnsi="Verdana" w:cs="Times New Roman"/>
            <w:color w:val="555555"/>
            <w:sz w:val="9"/>
            <w:szCs w:val="9"/>
          </w:rPr>
          <w:br/>
          <w:t>---------------------------------------</w:t>
        </w:r>
      </w:ins>
    </w:p>
    <w:p w:rsidR="00672B36" w:rsidRPr="00672B36" w:rsidRDefault="00672B36" w:rsidP="00672B36">
      <w:pPr>
        <w:shd w:val="clear" w:color="auto" w:fill="F7F7F7"/>
        <w:spacing w:after="0" w:line="124" w:lineRule="atLeast"/>
        <w:outlineLvl w:val="2"/>
        <w:rPr>
          <w:ins w:id="268" w:author="Unknown"/>
          <w:rFonts w:ascii="Arial" w:eastAsia="Times New Roman" w:hAnsi="Arial" w:cs="Arial"/>
          <w:b/>
          <w:bCs/>
          <w:color w:val="555555"/>
          <w:spacing w:val="-12"/>
          <w:sz w:val="14"/>
          <w:szCs w:val="14"/>
        </w:rPr>
      </w:pPr>
      <w:ins w:id="269" w:author="Unknown">
        <w:r w:rsidRPr="00672B36">
          <w:rPr>
            <w:rFonts w:ascii="Arial" w:eastAsia="Times New Roman" w:hAnsi="Arial" w:cs="Arial"/>
            <w:b/>
            <w:bCs/>
            <w:color w:val="555555"/>
            <w:spacing w:val="-12"/>
            <w:sz w:val="14"/>
            <w:szCs w:val="14"/>
          </w:rPr>
          <w:fldChar w:fldCharType="begin"/>
        </w:r>
        <w:r w:rsidRPr="00672B36">
          <w:rPr>
            <w:rFonts w:ascii="Arial" w:eastAsia="Times New Roman" w:hAnsi="Arial" w:cs="Arial"/>
            <w:b/>
            <w:bCs/>
            <w:color w:val="555555"/>
            <w:spacing w:val="-12"/>
            <w:sz w:val="14"/>
            <w:szCs w:val="14"/>
          </w:rPr>
          <w:instrText xml:space="preserve"> HYPERLINK "http://www.skill-guru.com/cat/driving-tests" </w:instrText>
        </w:r>
        <w:r w:rsidRPr="00672B36">
          <w:rPr>
            <w:rFonts w:ascii="Arial" w:eastAsia="Times New Roman" w:hAnsi="Arial" w:cs="Arial"/>
            <w:b/>
            <w:bCs/>
            <w:color w:val="555555"/>
            <w:spacing w:val="-12"/>
            <w:sz w:val="14"/>
            <w:szCs w:val="14"/>
          </w:rPr>
          <w:fldChar w:fldCharType="separate"/>
        </w:r>
        <w:r w:rsidRPr="00672B36">
          <w:rPr>
            <w:rFonts w:ascii="Arial" w:eastAsia="Times New Roman" w:hAnsi="Arial" w:cs="Arial"/>
            <w:b/>
            <w:bCs/>
            <w:color w:val="450044"/>
            <w:spacing w:val="-12"/>
            <w:sz w:val="14"/>
            <w:u w:val="single"/>
          </w:rPr>
          <w:t>Free DMV Permit Test</w:t>
        </w:r>
        <w:r w:rsidRPr="00672B36">
          <w:rPr>
            <w:rFonts w:ascii="Arial" w:eastAsia="Times New Roman" w:hAnsi="Arial" w:cs="Arial"/>
            <w:b/>
            <w:bCs/>
            <w:color w:val="555555"/>
            <w:spacing w:val="-12"/>
            <w:sz w:val="14"/>
            <w:szCs w:val="14"/>
          </w:rPr>
          <w:fldChar w:fldCharType="end"/>
        </w:r>
      </w:ins>
    </w:p>
    <w:p w:rsidR="00672B36" w:rsidRPr="00672B36" w:rsidRDefault="00672B36" w:rsidP="00672B36">
      <w:pPr>
        <w:shd w:val="clear" w:color="auto" w:fill="F7F7F7"/>
        <w:spacing w:after="0" w:line="124" w:lineRule="atLeast"/>
        <w:rPr>
          <w:ins w:id="270" w:author="Unknown"/>
          <w:rFonts w:ascii="Verdana" w:eastAsia="Times New Roman" w:hAnsi="Verdana" w:cs="Times New Roman"/>
          <w:color w:val="555555"/>
          <w:sz w:val="9"/>
          <w:szCs w:val="9"/>
        </w:rPr>
      </w:pPr>
    </w:p>
    <w:p w:rsidR="00672B36" w:rsidRPr="00672B36" w:rsidRDefault="00672B36" w:rsidP="00672B36">
      <w:pPr>
        <w:shd w:val="clear" w:color="auto" w:fill="F7F7F7"/>
        <w:spacing w:after="0" w:line="124" w:lineRule="atLeast"/>
        <w:outlineLvl w:val="2"/>
        <w:rPr>
          <w:ins w:id="271" w:author="Unknown"/>
          <w:rFonts w:ascii="Arial" w:eastAsia="Times New Roman" w:hAnsi="Arial" w:cs="Arial"/>
          <w:b/>
          <w:bCs/>
          <w:color w:val="555555"/>
          <w:spacing w:val="-12"/>
          <w:sz w:val="12"/>
          <w:szCs w:val="12"/>
        </w:rPr>
      </w:pPr>
      <w:ins w:id="272" w:author="Unknown">
        <w:r w:rsidRPr="00672B36">
          <w:rPr>
            <w:rFonts w:ascii="Arial" w:eastAsia="Times New Roman" w:hAnsi="Arial" w:cs="Arial"/>
            <w:b/>
            <w:bCs/>
            <w:color w:val="555555"/>
            <w:spacing w:val="-12"/>
            <w:sz w:val="12"/>
            <w:szCs w:val="12"/>
          </w:rPr>
          <w:t>Recent Posts</w:t>
        </w:r>
      </w:ins>
    </w:p>
    <w:p w:rsidR="00672B36" w:rsidRPr="00672B36" w:rsidRDefault="00672B36" w:rsidP="00672B36">
      <w:pPr>
        <w:numPr>
          <w:ilvl w:val="0"/>
          <w:numId w:val="8"/>
        </w:numPr>
        <w:shd w:val="clear" w:color="auto" w:fill="F7F7F7"/>
        <w:spacing w:before="38" w:after="0" w:line="124" w:lineRule="atLeast"/>
        <w:ind w:left="0"/>
        <w:rPr>
          <w:ins w:id="273" w:author="Unknown"/>
          <w:rFonts w:ascii="Verdana" w:eastAsia="Times New Roman" w:hAnsi="Verdana" w:cs="Times New Roman"/>
          <w:color w:val="555555"/>
          <w:sz w:val="9"/>
          <w:szCs w:val="9"/>
        </w:rPr>
      </w:pPr>
      <w:ins w:id="274"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"http://www.skill-guru.com/blog/2015/03/18/how-do-you-dynamically-change-the-log4j-level/"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How do you dynamically change the log4j level</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75" w:author="Unknown"/>
          <w:rFonts w:ascii="Verdana" w:eastAsia="Times New Roman" w:hAnsi="Verdana" w:cs="Times New Roman"/>
          <w:color w:val="555555"/>
          <w:sz w:val="9"/>
          <w:szCs w:val="9"/>
        </w:rPr>
      </w:pPr>
      <w:ins w:id="276"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"http://www.skill-guru.com/blog/2015/02/27/nfjs-in-boston-this-weekend/"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NFJS in Boston this weekend</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77" w:author="Unknown"/>
          <w:rFonts w:ascii="Verdana" w:eastAsia="Times New Roman" w:hAnsi="Verdana" w:cs="Times New Roman"/>
          <w:color w:val="555555"/>
          <w:sz w:val="9"/>
          <w:szCs w:val="9"/>
        </w:rPr>
      </w:pPr>
      <w:ins w:id="278"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"http://www.skill-guru.com/blog/2015/02/13/how-to-create-a-simple-web-app-project-with-maven-and-eclipse/"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How to create a simple web app project with maven and eclipse</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79" w:author="Unknown"/>
          <w:rFonts w:ascii="Verdana" w:eastAsia="Times New Roman" w:hAnsi="Verdana" w:cs="Times New Roman"/>
          <w:color w:val="555555"/>
          <w:sz w:val="9"/>
          <w:szCs w:val="9"/>
        </w:rPr>
      </w:pPr>
      <w:ins w:id="280"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"http://www.skill-guru.com/blog/2015/02/12/free-schedule-d-generator-with-wash-sale-calculation-2014/"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Free Schedule D generator with Wash Sale Calculation 2014</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81" w:author="Unknown"/>
          <w:rFonts w:ascii="Verdana" w:eastAsia="Times New Roman" w:hAnsi="Verdana" w:cs="Times New Roman"/>
          <w:color w:val="555555"/>
          <w:sz w:val="9"/>
          <w:szCs w:val="9"/>
        </w:rPr>
      </w:pPr>
      <w:ins w:id="282" w:author="Unknown">
        <w:r w:rsidRPr="00672B36">
          <w:rPr>
            <w:rFonts w:ascii="Verdana" w:eastAsia="Times New Roman" w:hAnsi="Verdana" w:cs="Times New Roman"/>
            <w:color w:val="555555"/>
            <w:sz w:val="9"/>
            <w:szCs w:val="9"/>
          </w:rPr>
          <w:lastRenderedPageBreak/>
          <w:fldChar w:fldCharType="begin"/>
        </w:r>
        <w:r w:rsidRPr="00672B36">
          <w:rPr>
            <w:rFonts w:ascii="Verdana" w:eastAsia="Times New Roman" w:hAnsi="Verdana" w:cs="Times New Roman"/>
            <w:color w:val="555555"/>
            <w:sz w:val="9"/>
            <w:szCs w:val="9"/>
          </w:rPr>
          <w:instrText xml:space="preserve"> HYPERLINK "http://www.skill-guru.com/blog/2015/02/09/how-to-enable-load-time-weaving-of-aspects-in-spring/"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How to enable Load Time Weaving of Aspects in Spring</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83" w:author="Unknown"/>
          <w:rFonts w:ascii="Verdana" w:eastAsia="Times New Roman" w:hAnsi="Verdana" w:cs="Times New Roman"/>
          <w:color w:val="555555"/>
          <w:sz w:val="9"/>
          <w:szCs w:val="9"/>
        </w:rPr>
      </w:pPr>
      <w:ins w:id="284"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"http://www.skill-guru.com/blog/2015/01/27/why-should-you-use-google-guava-libraries-in-your-next-project/"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Why should you use Google Guava Libraries in your next project</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85" w:author="Unknown"/>
          <w:rFonts w:ascii="Verdana" w:eastAsia="Times New Roman" w:hAnsi="Verdana" w:cs="Times New Roman"/>
          <w:color w:val="555555"/>
          <w:sz w:val="9"/>
          <w:szCs w:val="9"/>
        </w:rPr>
      </w:pPr>
      <w:ins w:id="286"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"http://www.skill-guru.com/blog/2014/11/15/how-to-use-predicate/"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How to Use Predicate</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87" w:author="Unknown"/>
          <w:rFonts w:ascii="Verdana" w:eastAsia="Times New Roman" w:hAnsi="Verdana" w:cs="Times New Roman"/>
          <w:color w:val="555555"/>
          <w:sz w:val="9"/>
          <w:szCs w:val="9"/>
        </w:rPr>
      </w:pPr>
      <w:ins w:id="288"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"http://www.skill-guru.com/blog/2014/11/07/installing-linux-on-windows-with-vmplayer-from-vmware/"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 xml:space="preserve">Installing </w:t>
        </w:r>
        <w:proofErr w:type="spellStart"/>
        <w:r w:rsidRPr="00672B36">
          <w:rPr>
            <w:rFonts w:ascii="Verdana" w:eastAsia="Times New Roman" w:hAnsi="Verdana" w:cs="Times New Roman"/>
            <w:color w:val="2970A6"/>
            <w:sz w:val="9"/>
            <w:u w:val="single"/>
          </w:rPr>
          <w:t>linux</w:t>
        </w:r>
        <w:proofErr w:type="spellEnd"/>
        <w:r w:rsidRPr="00672B36">
          <w:rPr>
            <w:rFonts w:ascii="Verdana" w:eastAsia="Times New Roman" w:hAnsi="Verdana" w:cs="Times New Roman"/>
            <w:color w:val="2970A6"/>
            <w:sz w:val="9"/>
            <w:u w:val="single"/>
          </w:rPr>
          <w:t xml:space="preserve"> on windows with </w:t>
        </w:r>
        <w:proofErr w:type="spellStart"/>
        <w:r w:rsidRPr="00672B36">
          <w:rPr>
            <w:rFonts w:ascii="Verdana" w:eastAsia="Times New Roman" w:hAnsi="Verdana" w:cs="Times New Roman"/>
            <w:color w:val="2970A6"/>
            <w:sz w:val="9"/>
            <w:u w:val="single"/>
          </w:rPr>
          <w:t>VMPlayer</w:t>
        </w:r>
        <w:proofErr w:type="spellEnd"/>
        <w:r w:rsidRPr="00672B36">
          <w:rPr>
            <w:rFonts w:ascii="Verdana" w:eastAsia="Times New Roman" w:hAnsi="Verdana" w:cs="Times New Roman"/>
            <w:color w:val="2970A6"/>
            <w:sz w:val="9"/>
            <w:u w:val="single"/>
          </w:rPr>
          <w:t xml:space="preserve"> from VMware</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89" w:author="Unknown"/>
          <w:rFonts w:ascii="Verdana" w:eastAsia="Times New Roman" w:hAnsi="Verdana" w:cs="Times New Roman"/>
          <w:color w:val="555555"/>
          <w:sz w:val="9"/>
          <w:szCs w:val="9"/>
        </w:rPr>
      </w:pPr>
      <w:ins w:id="290"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"http://www.skill-guru.com/blog/2014/11/07/jvm-magic-what-happens-behind-the-scenes/"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JVM Magic – What happens behind the scenes</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91" w:author="Unknown"/>
          <w:rFonts w:ascii="Verdana" w:eastAsia="Times New Roman" w:hAnsi="Verdana" w:cs="Times New Roman"/>
          <w:color w:val="555555"/>
          <w:sz w:val="9"/>
          <w:szCs w:val="9"/>
        </w:rPr>
      </w:pPr>
      <w:ins w:id="292"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"http://www.skill-guru.com/blog/2014/06/20/importing-csv-files-with-in-text-field/"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 xml:space="preserve">Importing </w:t>
        </w:r>
        <w:proofErr w:type="spellStart"/>
        <w:r w:rsidRPr="00672B36">
          <w:rPr>
            <w:rFonts w:ascii="Verdana" w:eastAsia="Times New Roman" w:hAnsi="Verdana" w:cs="Times New Roman"/>
            <w:color w:val="2970A6"/>
            <w:sz w:val="9"/>
            <w:u w:val="single"/>
          </w:rPr>
          <w:t>csv</w:t>
        </w:r>
        <w:proofErr w:type="spellEnd"/>
        <w:r w:rsidRPr="00672B36">
          <w:rPr>
            <w:rFonts w:ascii="Verdana" w:eastAsia="Times New Roman" w:hAnsi="Verdana" w:cs="Times New Roman"/>
            <w:color w:val="2970A6"/>
            <w:sz w:val="9"/>
            <w:u w:val="single"/>
          </w:rPr>
          <w:t xml:space="preserve"> files with , in text field</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93" w:author="Unknown"/>
          <w:rFonts w:ascii="Verdana" w:eastAsia="Times New Roman" w:hAnsi="Verdana" w:cs="Times New Roman"/>
          <w:color w:val="555555"/>
          <w:sz w:val="9"/>
          <w:szCs w:val="9"/>
        </w:rPr>
      </w:pPr>
      <w:ins w:id="294"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"http://www.skill-guru.com/blog/2014/06/10/new-to-git-adding-your-code-to-git-for-first-time/"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 xml:space="preserve">New to </w:t>
        </w:r>
        <w:proofErr w:type="spellStart"/>
        <w:r w:rsidRPr="00672B36">
          <w:rPr>
            <w:rFonts w:ascii="Verdana" w:eastAsia="Times New Roman" w:hAnsi="Verdana" w:cs="Times New Roman"/>
            <w:color w:val="2970A6"/>
            <w:sz w:val="9"/>
            <w:u w:val="single"/>
          </w:rPr>
          <w:t>Git</w:t>
        </w:r>
        <w:proofErr w:type="spellEnd"/>
        <w:r w:rsidRPr="00672B36">
          <w:rPr>
            <w:rFonts w:ascii="Verdana" w:eastAsia="Times New Roman" w:hAnsi="Verdana" w:cs="Times New Roman"/>
            <w:color w:val="2970A6"/>
            <w:sz w:val="9"/>
            <w:u w:val="single"/>
          </w:rPr>
          <w:t xml:space="preserve"> : Adding your code to </w:t>
        </w:r>
        <w:proofErr w:type="spellStart"/>
        <w:r w:rsidRPr="00672B36">
          <w:rPr>
            <w:rFonts w:ascii="Verdana" w:eastAsia="Times New Roman" w:hAnsi="Verdana" w:cs="Times New Roman"/>
            <w:color w:val="2970A6"/>
            <w:sz w:val="9"/>
            <w:u w:val="single"/>
          </w:rPr>
          <w:t>Git</w:t>
        </w:r>
        <w:proofErr w:type="spellEnd"/>
        <w:r w:rsidRPr="00672B36">
          <w:rPr>
            <w:rFonts w:ascii="Verdana" w:eastAsia="Times New Roman" w:hAnsi="Verdana" w:cs="Times New Roman"/>
            <w:color w:val="2970A6"/>
            <w:sz w:val="9"/>
            <w:u w:val="single"/>
          </w:rPr>
          <w:t xml:space="preserve"> for first time</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95" w:author="Unknown"/>
          <w:rFonts w:ascii="Verdana" w:eastAsia="Times New Roman" w:hAnsi="Verdana" w:cs="Times New Roman"/>
          <w:color w:val="555555"/>
          <w:sz w:val="9"/>
          <w:szCs w:val="9"/>
        </w:rPr>
      </w:pPr>
      <w:ins w:id="296"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"http://www.skill-guru.com/blog/2014/06/09/nosql-with-mongo-db-tutorial/" </w:instrText>
        </w:r>
        <w:r w:rsidRPr="00672B36">
          <w:rPr>
            <w:rFonts w:ascii="Verdana" w:eastAsia="Times New Roman" w:hAnsi="Verdana" w:cs="Times New Roman"/>
            <w:color w:val="555555"/>
            <w:sz w:val="9"/>
            <w:szCs w:val="9"/>
          </w:rPr>
          <w:fldChar w:fldCharType="separate"/>
        </w:r>
        <w:proofErr w:type="spellStart"/>
        <w:r w:rsidRPr="00672B36">
          <w:rPr>
            <w:rFonts w:ascii="Verdana" w:eastAsia="Times New Roman" w:hAnsi="Verdana" w:cs="Times New Roman"/>
            <w:color w:val="2970A6"/>
            <w:sz w:val="9"/>
            <w:u w:val="single"/>
          </w:rPr>
          <w:t>Nosql</w:t>
        </w:r>
        <w:proofErr w:type="spellEnd"/>
        <w:r w:rsidRPr="00672B36">
          <w:rPr>
            <w:rFonts w:ascii="Verdana" w:eastAsia="Times New Roman" w:hAnsi="Verdana" w:cs="Times New Roman"/>
            <w:color w:val="2970A6"/>
            <w:sz w:val="9"/>
            <w:u w:val="single"/>
          </w:rPr>
          <w:t xml:space="preserve"> with Mongo Db Tutorial</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97" w:author="Unknown"/>
          <w:rFonts w:ascii="Verdana" w:eastAsia="Times New Roman" w:hAnsi="Verdana" w:cs="Times New Roman"/>
          <w:color w:val="555555"/>
          <w:sz w:val="9"/>
          <w:szCs w:val="9"/>
        </w:rPr>
      </w:pPr>
      <w:ins w:id="298"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"http://www.skill-guru.com/blog/2014/06/09/introduction-to-nosql/"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 xml:space="preserve">Introduction to </w:t>
        </w:r>
        <w:proofErr w:type="spellStart"/>
        <w:r w:rsidRPr="00672B36">
          <w:rPr>
            <w:rFonts w:ascii="Verdana" w:eastAsia="Times New Roman" w:hAnsi="Verdana" w:cs="Times New Roman"/>
            <w:color w:val="2970A6"/>
            <w:sz w:val="9"/>
            <w:u w:val="single"/>
          </w:rPr>
          <w:t>NoSQL</w:t>
        </w:r>
        <w:proofErr w:type="spellEnd"/>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299" w:author="Unknown"/>
          <w:rFonts w:ascii="Verdana" w:eastAsia="Times New Roman" w:hAnsi="Verdana" w:cs="Times New Roman"/>
          <w:color w:val="555555"/>
          <w:sz w:val="9"/>
          <w:szCs w:val="9"/>
        </w:rPr>
      </w:pPr>
      <w:ins w:id="300"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"http://www.skill-guru.com/blog/2014/05/29/mysql-developer-exam-quiz/" </w:instrText>
        </w:r>
        <w:r w:rsidRPr="00672B36">
          <w:rPr>
            <w:rFonts w:ascii="Verdana" w:eastAsia="Times New Roman" w:hAnsi="Verdana" w:cs="Times New Roman"/>
            <w:color w:val="555555"/>
            <w:sz w:val="9"/>
            <w:szCs w:val="9"/>
          </w:rPr>
          <w:fldChar w:fldCharType="separate"/>
        </w:r>
        <w:proofErr w:type="spellStart"/>
        <w:r w:rsidRPr="00672B36">
          <w:rPr>
            <w:rFonts w:ascii="Verdana" w:eastAsia="Times New Roman" w:hAnsi="Verdana" w:cs="Times New Roman"/>
            <w:color w:val="2970A6"/>
            <w:sz w:val="9"/>
            <w:u w:val="single"/>
          </w:rPr>
          <w:t>MySQL</w:t>
        </w:r>
        <w:proofErr w:type="spellEnd"/>
        <w:r w:rsidRPr="00672B36">
          <w:rPr>
            <w:rFonts w:ascii="Verdana" w:eastAsia="Times New Roman" w:hAnsi="Verdana" w:cs="Times New Roman"/>
            <w:color w:val="2970A6"/>
            <w:sz w:val="9"/>
            <w:u w:val="single"/>
          </w:rPr>
          <w:t xml:space="preserve"> Developer Exam Quiz</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8"/>
        </w:numPr>
        <w:shd w:val="clear" w:color="auto" w:fill="F7F7F7"/>
        <w:spacing w:before="38" w:after="0" w:line="124" w:lineRule="atLeast"/>
        <w:ind w:left="0"/>
        <w:rPr>
          <w:ins w:id="301" w:author="Unknown"/>
          <w:rFonts w:ascii="Verdana" w:eastAsia="Times New Roman" w:hAnsi="Verdana" w:cs="Times New Roman"/>
          <w:color w:val="555555"/>
          <w:sz w:val="9"/>
          <w:szCs w:val="9"/>
        </w:rPr>
      </w:pPr>
      <w:ins w:id="302"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"http://www.skill-guru.com/blog/2014/04/30/how-to-add-google-analytics-tracking-code-to-website/"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 xml:space="preserve">How to add </w:t>
        </w:r>
        <w:proofErr w:type="spellStart"/>
        <w:r w:rsidRPr="00672B36">
          <w:rPr>
            <w:rFonts w:ascii="Verdana" w:eastAsia="Times New Roman" w:hAnsi="Verdana" w:cs="Times New Roman"/>
            <w:color w:val="2970A6"/>
            <w:sz w:val="9"/>
            <w:u w:val="single"/>
          </w:rPr>
          <w:t>google</w:t>
        </w:r>
        <w:proofErr w:type="spellEnd"/>
        <w:r w:rsidRPr="00672B36">
          <w:rPr>
            <w:rFonts w:ascii="Verdana" w:eastAsia="Times New Roman" w:hAnsi="Verdana" w:cs="Times New Roman"/>
            <w:color w:val="2970A6"/>
            <w:sz w:val="9"/>
            <w:u w:val="single"/>
          </w:rPr>
          <w:t xml:space="preserve"> analytics tracking code to </w:t>
        </w:r>
        <w:proofErr w:type="gramStart"/>
        <w:r w:rsidRPr="00672B36">
          <w:rPr>
            <w:rFonts w:ascii="Verdana" w:eastAsia="Times New Roman" w:hAnsi="Verdana" w:cs="Times New Roman"/>
            <w:color w:val="2970A6"/>
            <w:sz w:val="9"/>
            <w:u w:val="single"/>
          </w:rPr>
          <w:t>website ?</w:t>
        </w:r>
        <w:proofErr w:type="gramEnd"/>
        <w:r w:rsidRPr="00672B36">
          <w:rPr>
            <w:rFonts w:ascii="Verdana" w:eastAsia="Times New Roman" w:hAnsi="Verdana" w:cs="Times New Roman"/>
            <w:color w:val="555555"/>
            <w:sz w:val="9"/>
            <w:szCs w:val="9"/>
          </w:rPr>
          <w:fldChar w:fldCharType="end"/>
        </w:r>
      </w:ins>
    </w:p>
    <w:p w:rsidR="00672B36" w:rsidRPr="00672B36" w:rsidRDefault="00672B36" w:rsidP="00672B36">
      <w:pPr>
        <w:shd w:val="clear" w:color="auto" w:fill="F7F7F7"/>
        <w:spacing w:after="0" w:line="124" w:lineRule="atLeast"/>
        <w:outlineLvl w:val="2"/>
        <w:rPr>
          <w:ins w:id="303" w:author="Unknown"/>
          <w:rFonts w:ascii="Arial" w:eastAsia="Times New Roman" w:hAnsi="Arial" w:cs="Arial"/>
          <w:b/>
          <w:bCs/>
          <w:color w:val="555555"/>
          <w:spacing w:val="-12"/>
          <w:sz w:val="12"/>
          <w:szCs w:val="12"/>
        </w:rPr>
      </w:pPr>
      <w:ins w:id="304" w:author="Unknown">
        <w:r w:rsidRPr="00672B36">
          <w:rPr>
            <w:rFonts w:ascii="Arial" w:eastAsia="Times New Roman" w:hAnsi="Arial" w:cs="Arial"/>
            <w:b/>
            <w:bCs/>
            <w:color w:val="555555"/>
            <w:spacing w:val="-12"/>
            <w:sz w:val="12"/>
            <w:szCs w:val="12"/>
          </w:rPr>
          <w:t xml:space="preserve">Hall of Fame – Most </w:t>
        </w:r>
        <w:proofErr w:type="spellStart"/>
        <w:r w:rsidRPr="00672B36">
          <w:rPr>
            <w:rFonts w:ascii="Arial" w:eastAsia="Times New Roman" w:hAnsi="Arial" w:cs="Arial"/>
            <w:b/>
            <w:bCs/>
            <w:color w:val="555555"/>
            <w:spacing w:val="-12"/>
            <w:sz w:val="12"/>
            <w:szCs w:val="12"/>
          </w:rPr>
          <w:t>poular</w:t>
        </w:r>
        <w:proofErr w:type="spellEnd"/>
        <w:r w:rsidRPr="00672B36">
          <w:rPr>
            <w:rFonts w:ascii="Arial" w:eastAsia="Times New Roman" w:hAnsi="Arial" w:cs="Arial"/>
            <w:b/>
            <w:bCs/>
            <w:color w:val="555555"/>
            <w:spacing w:val="-12"/>
            <w:sz w:val="12"/>
            <w:szCs w:val="12"/>
          </w:rPr>
          <w:t xml:space="preserve"> Posts</w:t>
        </w:r>
      </w:ins>
    </w:p>
    <w:p w:rsidR="00672B36" w:rsidRPr="00672B36" w:rsidRDefault="00672B36" w:rsidP="00672B36">
      <w:pPr>
        <w:shd w:val="clear" w:color="auto" w:fill="F7F7F7"/>
        <w:spacing w:after="0" w:line="124" w:lineRule="atLeast"/>
        <w:rPr>
          <w:ins w:id="305" w:author="Unknown"/>
          <w:rFonts w:ascii="Verdana" w:eastAsia="Times New Roman" w:hAnsi="Verdana" w:cs="Times New Roman"/>
          <w:color w:val="555555"/>
          <w:sz w:val="8"/>
          <w:szCs w:val="8"/>
        </w:rPr>
      </w:pPr>
      <w:ins w:id="306" w:author="Unknown">
        <w:r w:rsidRPr="00672B36">
          <w:rPr>
            <w:rFonts w:ascii="Verdana" w:eastAsia="Times New Roman" w:hAnsi="Verdana" w:cs="Times New Roman"/>
            <w:color w:val="555555"/>
            <w:sz w:val="8"/>
            <w:szCs w:val="8"/>
          </w:rPr>
          <w:t>Sorry. No data so far.</w:t>
        </w:r>
      </w:ins>
    </w:p>
    <w:p w:rsidR="00672B36" w:rsidRPr="00672B36" w:rsidRDefault="00672B36" w:rsidP="00672B36">
      <w:pPr>
        <w:shd w:val="clear" w:color="auto" w:fill="F7F7F7"/>
        <w:spacing w:after="38" w:line="124" w:lineRule="atLeast"/>
        <w:outlineLvl w:val="2"/>
        <w:rPr>
          <w:ins w:id="307" w:author="Unknown"/>
          <w:rFonts w:ascii="Arial" w:eastAsia="Times New Roman" w:hAnsi="Arial" w:cs="Arial"/>
          <w:b/>
          <w:bCs/>
          <w:color w:val="555555"/>
          <w:spacing w:val="-12"/>
          <w:sz w:val="12"/>
          <w:szCs w:val="12"/>
        </w:rPr>
      </w:pPr>
      <w:proofErr w:type="spellStart"/>
      <w:ins w:id="308" w:author="Unknown">
        <w:r w:rsidRPr="00672B36">
          <w:rPr>
            <w:rFonts w:ascii="Arial" w:eastAsia="Times New Roman" w:hAnsi="Arial" w:cs="Arial"/>
            <w:b/>
            <w:bCs/>
            <w:color w:val="555555"/>
            <w:spacing w:val="-12"/>
            <w:sz w:val="12"/>
            <w:szCs w:val="12"/>
          </w:rPr>
          <w:t>Blogroll</w:t>
        </w:r>
        <w:proofErr w:type="spellEnd"/>
      </w:ins>
    </w:p>
    <w:p w:rsidR="00672B36" w:rsidRPr="00672B36" w:rsidRDefault="00672B36" w:rsidP="00672B36">
      <w:pPr>
        <w:numPr>
          <w:ilvl w:val="0"/>
          <w:numId w:val="9"/>
        </w:numPr>
        <w:shd w:val="clear" w:color="auto" w:fill="F7F7F7"/>
        <w:spacing w:before="38" w:after="0" w:line="124" w:lineRule="atLeast"/>
        <w:ind w:left="0"/>
        <w:rPr>
          <w:ins w:id="309" w:author="Unknown"/>
          <w:rFonts w:ascii="Verdana" w:eastAsia="Times New Roman" w:hAnsi="Verdana" w:cs="Times New Roman"/>
          <w:color w:val="555555"/>
          <w:sz w:val="9"/>
          <w:szCs w:val="9"/>
        </w:rPr>
      </w:pPr>
      <w:ins w:id="310"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"http://www.geekevaluation.com/" \o "Job Screening"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Pre employment screening</w:t>
        </w:r>
        <w:r w:rsidRPr="00672B36">
          <w:rPr>
            <w:rFonts w:ascii="Verdana" w:eastAsia="Times New Roman" w:hAnsi="Verdana" w:cs="Times New Roman"/>
            <w:color w:val="555555"/>
            <w:sz w:val="9"/>
            <w:szCs w:val="9"/>
          </w:rPr>
          <w:fldChar w:fldCharType="end"/>
        </w:r>
      </w:ins>
    </w:p>
    <w:p w:rsidR="00672B36" w:rsidRPr="00672B36" w:rsidRDefault="00672B36" w:rsidP="00672B36">
      <w:pPr>
        <w:numPr>
          <w:ilvl w:val="0"/>
          <w:numId w:val="9"/>
        </w:numPr>
        <w:shd w:val="clear" w:color="auto" w:fill="F7F7F7"/>
        <w:spacing w:before="38" w:after="113" w:line="124" w:lineRule="atLeast"/>
        <w:ind w:left="0"/>
        <w:rPr>
          <w:ins w:id="311" w:author="Unknown"/>
          <w:rFonts w:ascii="Verdana" w:eastAsia="Times New Roman" w:hAnsi="Verdana" w:cs="Times New Roman"/>
          <w:color w:val="555555"/>
          <w:sz w:val="9"/>
          <w:szCs w:val="9"/>
        </w:rPr>
      </w:pPr>
      <w:ins w:id="312"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"http://www.skill-guru.com/sat/" \o "Tips and tricks about SAT , find SAT tutors"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SAT</w:t>
        </w:r>
        <w:r w:rsidRPr="00672B36">
          <w:rPr>
            <w:rFonts w:ascii="Verdana" w:eastAsia="Times New Roman" w:hAnsi="Verdana" w:cs="Times New Roman"/>
            <w:color w:val="555555"/>
            <w:sz w:val="9"/>
            <w:szCs w:val="9"/>
          </w:rPr>
          <w:fldChar w:fldCharType="end"/>
        </w:r>
      </w:ins>
    </w:p>
    <w:p w:rsidR="00672B36" w:rsidRPr="00672B36" w:rsidRDefault="00672B36" w:rsidP="00672B36">
      <w:pPr>
        <w:shd w:val="clear" w:color="auto" w:fill="F7F7F7"/>
        <w:spacing w:after="38" w:line="124" w:lineRule="atLeast"/>
        <w:outlineLvl w:val="2"/>
        <w:rPr>
          <w:ins w:id="313" w:author="Unknown"/>
          <w:rFonts w:ascii="Arial" w:eastAsia="Times New Roman" w:hAnsi="Arial" w:cs="Arial"/>
          <w:b/>
          <w:bCs/>
          <w:color w:val="555555"/>
          <w:spacing w:val="-12"/>
          <w:sz w:val="12"/>
          <w:szCs w:val="12"/>
        </w:rPr>
      </w:pPr>
      <w:ins w:id="314" w:author="Unknown">
        <w:r w:rsidRPr="00672B36">
          <w:rPr>
            <w:rFonts w:ascii="Arial" w:eastAsia="Times New Roman" w:hAnsi="Arial" w:cs="Arial"/>
            <w:b/>
            <w:bCs/>
            <w:color w:val="555555"/>
            <w:spacing w:val="-12"/>
            <w:sz w:val="12"/>
            <w:szCs w:val="12"/>
          </w:rPr>
          <w:t>Categories</w:t>
        </w:r>
      </w:ins>
    </w:p>
    <w:p w:rsidR="00672B36" w:rsidRPr="00672B36" w:rsidRDefault="00672B36" w:rsidP="00672B36">
      <w:pPr>
        <w:numPr>
          <w:ilvl w:val="0"/>
          <w:numId w:val="10"/>
        </w:numPr>
        <w:shd w:val="clear" w:color="auto" w:fill="F7F7F7"/>
        <w:spacing w:before="38" w:after="0" w:line="124" w:lineRule="atLeast"/>
        <w:ind w:left="0"/>
        <w:rPr>
          <w:ins w:id="315" w:author="Unknown"/>
          <w:rFonts w:ascii="Verdana" w:eastAsia="Times New Roman" w:hAnsi="Verdana" w:cs="Times New Roman"/>
          <w:color w:val="555555"/>
          <w:sz w:val="9"/>
          <w:szCs w:val="9"/>
        </w:rPr>
      </w:pPr>
      <w:ins w:id="316"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"http://www.skill-guru.com/blog/category/aptitude-test/"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Aptitude Test</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szCs w:val="9"/>
          </w:rPr>
          <w:t>(4)</w:t>
        </w:r>
      </w:ins>
    </w:p>
    <w:p w:rsidR="00672B36" w:rsidRPr="00672B36" w:rsidRDefault="00672B36" w:rsidP="00672B36">
      <w:pPr>
        <w:numPr>
          <w:ilvl w:val="0"/>
          <w:numId w:val="10"/>
        </w:numPr>
        <w:shd w:val="clear" w:color="auto" w:fill="F7F7F7"/>
        <w:spacing w:before="38" w:after="0" w:line="124" w:lineRule="atLeast"/>
        <w:ind w:left="0"/>
        <w:rPr>
          <w:ins w:id="317" w:author="Unknown"/>
          <w:rFonts w:ascii="Verdana" w:eastAsia="Times New Roman" w:hAnsi="Verdana" w:cs="Times New Roman"/>
          <w:color w:val="555555"/>
          <w:sz w:val="9"/>
          <w:szCs w:val="9"/>
        </w:rPr>
      </w:pPr>
      <w:ins w:id="318"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"http://www.skill-guru.com/blog/category/business/"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Business</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(8)</w:t>
        </w:r>
      </w:ins>
    </w:p>
    <w:p w:rsidR="00672B36" w:rsidRPr="00672B36" w:rsidRDefault="00672B36" w:rsidP="00672B36">
      <w:pPr>
        <w:numPr>
          <w:ilvl w:val="0"/>
          <w:numId w:val="10"/>
        </w:numPr>
        <w:shd w:val="clear" w:color="auto" w:fill="F7F7F7"/>
        <w:spacing w:before="38" w:after="0" w:line="124" w:lineRule="atLeast"/>
        <w:ind w:left="0"/>
        <w:rPr>
          <w:ins w:id="319" w:author="Unknown"/>
          <w:rFonts w:ascii="Verdana" w:eastAsia="Times New Roman" w:hAnsi="Verdana" w:cs="Times New Roman"/>
          <w:color w:val="555555"/>
          <w:sz w:val="9"/>
          <w:szCs w:val="9"/>
        </w:rPr>
      </w:pPr>
      <w:ins w:id="320"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"http://www.skill-guru.com/blog/category/career/" \o "Read about different career options and which one suits your need and ability"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Career</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(4)</w:t>
        </w:r>
      </w:ins>
    </w:p>
    <w:p w:rsidR="00672B36" w:rsidRPr="00672B36" w:rsidRDefault="00672B36" w:rsidP="00672B36">
      <w:pPr>
        <w:numPr>
          <w:ilvl w:val="0"/>
          <w:numId w:val="10"/>
        </w:numPr>
        <w:shd w:val="clear" w:color="auto" w:fill="F7F7F7"/>
        <w:spacing w:before="38" w:after="0" w:line="124" w:lineRule="atLeast"/>
        <w:ind w:left="0"/>
        <w:rPr>
          <w:ins w:id="321" w:author="Unknown"/>
          <w:rFonts w:ascii="Verdana" w:eastAsia="Times New Roman" w:hAnsi="Verdana" w:cs="Times New Roman"/>
          <w:color w:val="555555"/>
          <w:sz w:val="9"/>
          <w:szCs w:val="9"/>
        </w:rPr>
      </w:pPr>
      <w:ins w:id="322"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"http://www.skill-guru.com/blog/category/driving-tests/"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driving tests</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szCs w:val="9"/>
          </w:rPr>
          <w:t>(6)</w:t>
        </w:r>
      </w:ins>
    </w:p>
    <w:p w:rsidR="00672B36" w:rsidRPr="00672B36" w:rsidRDefault="00672B36" w:rsidP="00672B36">
      <w:pPr>
        <w:numPr>
          <w:ilvl w:val="0"/>
          <w:numId w:val="10"/>
        </w:numPr>
        <w:shd w:val="clear" w:color="auto" w:fill="F7F7F7"/>
        <w:spacing w:before="38" w:after="0" w:line="124" w:lineRule="atLeast"/>
        <w:ind w:left="0"/>
        <w:rPr>
          <w:ins w:id="323" w:author="Unknown"/>
          <w:rFonts w:ascii="Verdana" w:eastAsia="Times New Roman" w:hAnsi="Verdana" w:cs="Times New Roman"/>
          <w:color w:val="555555"/>
          <w:sz w:val="9"/>
          <w:szCs w:val="9"/>
        </w:rPr>
      </w:pPr>
      <w:ins w:id="324"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"http://www.skill-guru.com/blog/category/education/"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Education</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(21)</w:t>
        </w:r>
      </w:ins>
    </w:p>
    <w:p w:rsidR="00672B36" w:rsidRPr="00672B36" w:rsidRDefault="00672B36" w:rsidP="00672B36">
      <w:pPr>
        <w:numPr>
          <w:ilvl w:val="0"/>
          <w:numId w:val="10"/>
        </w:numPr>
        <w:shd w:val="clear" w:color="auto" w:fill="F7F7F7"/>
        <w:spacing w:before="38" w:after="0" w:line="124" w:lineRule="atLeast"/>
        <w:ind w:left="0"/>
        <w:rPr>
          <w:ins w:id="325" w:author="Unknown"/>
          <w:rFonts w:ascii="Verdana" w:eastAsia="Times New Roman" w:hAnsi="Verdana" w:cs="Times New Roman"/>
          <w:color w:val="555555"/>
          <w:sz w:val="9"/>
          <w:szCs w:val="9"/>
        </w:rPr>
      </w:pPr>
      <w:ins w:id="326"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"http://www.skill-guru.com/blog/category/interview-questions/"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Interview questions</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(35)</w:t>
        </w:r>
      </w:ins>
    </w:p>
    <w:p w:rsidR="00672B36" w:rsidRPr="00672B36" w:rsidRDefault="00672B36" w:rsidP="00672B36">
      <w:pPr>
        <w:numPr>
          <w:ilvl w:val="0"/>
          <w:numId w:val="10"/>
        </w:numPr>
        <w:shd w:val="clear" w:color="auto" w:fill="F7F7F7"/>
        <w:spacing w:before="38" w:after="0" w:line="124" w:lineRule="atLeast"/>
        <w:ind w:left="0"/>
        <w:rPr>
          <w:ins w:id="327" w:author="Unknown"/>
          <w:rFonts w:ascii="Verdana" w:eastAsia="Times New Roman" w:hAnsi="Verdana" w:cs="Times New Roman"/>
          <w:color w:val="555555"/>
          <w:sz w:val="9"/>
          <w:szCs w:val="9"/>
        </w:rPr>
      </w:pPr>
      <w:ins w:id="328"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"http://www.skill-guru.com/blog/category/miscellaneous/"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Miscellaneous</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szCs w:val="9"/>
          </w:rPr>
          <w:t>(31)</w:t>
        </w:r>
      </w:ins>
    </w:p>
    <w:p w:rsidR="00672B36" w:rsidRPr="00672B36" w:rsidRDefault="00672B36" w:rsidP="00672B36">
      <w:pPr>
        <w:numPr>
          <w:ilvl w:val="0"/>
          <w:numId w:val="10"/>
        </w:numPr>
        <w:shd w:val="clear" w:color="auto" w:fill="F7F7F7"/>
        <w:spacing w:before="38" w:after="0" w:line="124" w:lineRule="atLeast"/>
        <w:ind w:left="0"/>
        <w:rPr>
          <w:ins w:id="329" w:author="Unknown"/>
          <w:rFonts w:ascii="Verdana" w:eastAsia="Times New Roman" w:hAnsi="Verdana" w:cs="Times New Roman"/>
          <w:color w:val="555555"/>
          <w:sz w:val="9"/>
          <w:szCs w:val="9"/>
        </w:rPr>
      </w:pPr>
      <w:ins w:id="330"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"http://www.skill-guru.com/blog/category/mock-exam/"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Mock Exam / Certifications</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szCs w:val="9"/>
          </w:rPr>
          <w:t>(50)</w:t>
        </w:r>
      </w:ins>
    </w:p>
    <w:p w:rsidR="00672B36" w:rsidRPr="00672B36" w:rsidRDefault="00672B36" w:rsidP="00672B36">
      <w:pPr>
        <w:numPr>
          <w:ilvl w:val="0"/>
          <w:numId w:val="10"/>
        </w:numPr>
        <w:shd w:val="clear" w:color="auto" w:fill="F7F7F7"/>
        <w:spacing w:before="38" w:after="0" w:line="124" w:lineRule="atLeast"/>
        <w:ind w:left="0"/>
        <w:rPr>
          <w:ins w:id="331" w:author="Unknown"/>
          <w:rFonts w:ascii="Verdana" w:eastAsia="Times New Roman" w:hAnsi="Verdana" w:cs="Times New Roman"/>
          <w:color w:val="555555"/>
          <w:sz w:val="9"/>
          <w:szCs w:val="9"/>
        </w:rPr>
      </w:pPr>
      <w:ins w:id="332"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"http://www.skill-guru.com/blog/category/programming-tutorials/"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Programming / tutorials</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(310)</w:t>
        </w:r>
      </w:ins>
    </w:p>
    <w:p w:rsidR="00672B36" w:rsidRPr="00672B36" w:rsidRDefault="00672B36" w:rsidP="00672B36">
      <w:pPr>
        <w:numPr>
          <w:ilvl w:val="0"/>
          <w:numId w:val="10"/>
        </w:numPr>
        <w:shd w:val="clear" w:color="auto" w:fill="F7F7F7"/>
        <w:spacing w:before="38" w:after="0" w:line="124" w:lineRule="atLeast"/>
        <w:ind w:left="0"/>
        <w:rPr>
          <w:ins w:id="333" w:author="Unknown"/>
          <w:rFonts w:ascii="Verdana" w:eastAsia="Times New Roman" w:hAnsi="Verdana" w:cs="Times New Roman"/>
          <w:color w:val="555555"/>
          <w:sz w:val="9"/>
          <w:szCs w:val="9"/>
        </w:rPr>
      </w:pPr>
      <w:ins w:id="334"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"http://www.skill-guru.com/blog/category/quiz/"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Quiz</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(3)</w:t>
        </w:r>
      </w:ins>
    </w:p>
    <w:p w:rsidR="00672B36" w:rsidRPr="00672B36" w:rsidRDefault="00672B36" w:rsidP="00672B36">
      <w:pPr>
        <w:numPr>
          <w:ilvl w:val="0"/>
          <w:numId w:val="10"/>
        </w:numPr>
        <w:shd w:val="clear" w:color="auto" w:fill="F7F7F7"/>
        <w:spacing w:before="38" w:after="0" w:line="124" w:lineRule="atLeast"/>
        <w:ind w:left="0"/>
        <w:rPr>
          <w:ins w:id="335" w:author="Unknown"/>
          <w:rFonts w:ascii="Verdana" w:eastAsia="Times New Roman" w:hAnsi="Verdana" w:cs="Times New Roman"/>
          <w:color w:val="555555"/>
          <w:sz w:val="9"/>
          <w:szCs w:val="9"/>
        </w:rPr>
      </w:pPr>
      <w:ins w:id="336"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"http://www.skill-guru.com/blog/category/search-engine-optimization/"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search engine optimization</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(5)</w:t>
        </w:r>
      </w:ins>
    </w:p>
    <w:p w:rsidR="00672B36" w:rsidRPr="00672B36" w:rsidRDefault="00672B36" w:rsidP="00672B36">
      <w:pPr>
        <w:numPr>
          <w:ilvl w:val="0"/>
          <w:numId w:val="10"/>
        </w:numPr>
        <w:shd w:val="clear" w:color="auto" w:fill="F7F7F7"/>
        <w:spacing w:before="38" w:after="0" w:line="124" w:lineRule="atLeast"/>
        <w:ind w:left="0"/>
        <w:rPr>
          <w:ins w:id="337" w:author="Unknown"/>
          <w:rFonts w:ascii="Verdana" w:eastAsia="Times New Roman" w:hAnsi="Verdana" w:cs="Times New Roman"/>
          <w:color w:val="555555"/>
          <w:sz w:val="9"/>
          <w:szCs w:val="9"/>
        </w:rPr>
      </w:pPr>
      <w:ins w:id="338"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"http://www.skill-guru.com/blog/category/startup/" </w:instrText>
        </w:r>
        <w:r w:rsidRPr="00672B36">
          <w:rPr>
            <w:rFonts w:ascii="Verdana" w:eastAsia="Times New Roman" w:hAnsi="Verdana" w:cs="Times New Roman"/>
            <w:color w:val="555555"/>
            <w:sz w:val="9"/>
            <w:szCs w:val="9"/>
          </w:rPr>
          <w:fldChar w:fldCharType="separate"/>
        </w:r>
        <w:proofErr w:type="spellStart"/>
        <w:r w:rsidRPr="00672B36">
          <w:rPr>
            <w:rFonts w:ascii="Verdana" w:eastAsia="Times New Roman" w:hAnsi="Verdana" w:cs="Times New Roman"/>
            <w:color w:val="2970A6"/>
            <w:sz w:val="9"/>
            <w:u w:val="single"/>
          </w:rPr>
          <w:t>StartUp</w:t>
        </w:r>
        <w:proofErr w:type="spellEnd"/>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(4)</w:t>
        </w:r>
      </w:ins>
    </w:p>
    <w:p w:rsidR="00672B36" w:rsidRPr="00672B36" w:rsidRDefault="00672B36" w:rsidP="00672B36">
      <w:pPr>
        <w:numPr>
          <w:ilvl w:val="0"/>
          <w:numId w:val="10"/>
        </w:numPr>
        <w:shd w:val="clear" w:color="auto" w:fill="F7F7F7"/>
        <w:spacing w:before="38" w:after="0" w:line="124" w:lineRule="atLeast"/>
        <w:ind w:left="0"/>
        <w:rPr>
          <w:ins w:id="339" w:author="Unknown"/>
          <w:rFonts w:ascii="Verdana" w:eastAsia="Times New Roman" w:hAnsi="Verdana" w:cs="Times New Roman"/>
          <w:color w:val="555555"/>
          <w:sz w:val="9"/>
          <w:szCs w:val="9"/>
        </w:rPr>
      </w:pPr>
      <w:ins w:id="340"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"http://www.skill-guru.com/blog/category/tech-news/"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Tech news</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(49)</w:t>
        </w:r>
      </w:ins>
    </w:p>
    <w:p w:rsidR="00672B36" w:rsidRPr="00672B36" w:rsidRDefault="00672B36" w:rsidP="00672B36">
      <w:pPr>
        <w:numPr>
          <w:ilvl w:val="0"/>
          <w:numId w:val="10"/>
        </w:numPr>
        <w:shd w:val="clear" w:color="auto" w:fill="F7F7F7"/>
        <w:spacing w:before="38" w:after="0" w:line="124" w:lineRule="atLeast"/>
        <w:ind w:left="0"/>
        <w:rPr>
          <w:ins w:id="341" w:author="Unknown"/>
          <w:rFonts w:ascii="Verdana" w:eastAsia="Times New Roman" w:hAnsi="Verdana" w:cs="Times New Roman"/>
          <w:color w:val="555555"/>
          <w:sz w:val="9"/>
          <w:szCs w:val="9"/>
        </w:rPr>
      </w:pPr>
      <w:ins w:id="342"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"http://www.skill-guru.com/blog/category/technology/"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Technology</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szCs w:val="9"/>
          </w:rPr>
          <w:t>(20)</w:t>
        </w:r>
      </w:ins>
    </w:p>
    <w:p w:rsidR="00672B36" w:rsidRPr="00672B36" w:rsidRDefault="00672B36" w:rsidP="00672B36">
      <w:pPr>
        <w:numPr>
          <w:ilvl w:val="0"/>
          <w:numId w:val="10"/>
        </w:numPr>
        <w:shd w:val="clear" w:color="auto" w:fill="F7F7F7"/>
        <w:spacing w:before="38" w:after="113" w:line="124" w:lineRule="atLeast"/>
        <w:ind w:left="0"/>
        <w:rPr>
          <w:ins w:id="343" w:author="Unknown"/>
          <w:rFonts w:ascii="Verdana" w:eastAsia="Times New Roman" w:hAnsi="Verdana" w:cs="Times New Roman"/>
          <w:color w:val="555555"/>
          <w:sz w:val="9"/>
          <w:szCs w:val="9"/>
        </w:rPr>
      </w:pPr>
      <w:ins w:id="344" w:author="Unknown">
        <w:r w:rsidRPr="00672B36">
          <w:rPr>
            <w:rFonts w:ascii="Verdana" w:eastAsia="Times New Roman" w:hAnsi="Verdana" w:cs="Times New Roman"/>
            <w:color w:val="555555"/>
            <w:sz w:val="9"/>
            <w:szCs w:val="9"/>
          </w:rPr>
          <w:fldChar w:fldCharType="begin"/>
        </w:r>
        <w:r w:rsidRPr="00672B36">
          <w:rPr>
            <w:rFonts w:ascii="Verdana" w:eastAsia="Times New Roman" w:hAnsi="Verdana" w:cs="Times New Roman"/>
            <w:color w:val="555555"/>
            <w:sz w:val="9"/>
            <w:szCs w:val="9"/>
          </w:rPr>
          <w:instrText xml:space="preserve"> HYPERLINK "http://www.skill-guru.com/blog/category/tutoring-2/" </w:instrText>
        </w:r>
        <w:r w:rsidRPr="00672B36">
          <w:rPr>
            <w:rFonts w:ascii="Verdana" w:eastAsia="Times New Roman" w:hAnsi="Verdana" w:cs="Times New Roman"/>
            <w:color w:val="555555"/>
            <w:sz w:val="9"/>
            <w:szCs w:val="9"/>
          </w:rPr>
          <w:fldChar w:fldCharType="separate"/>
        </w:r>
        <w:r w:rsidRPr="00672B36">
          <w:rPr>
            <w:rFonts w:ascii="Verdana" w:eastAsia="Times New Roman" w:hAnsi="Verdana" w:cs="Times New Roman"/>
            <w:color w:val="2970A6"/>
            <w:sz w:val="9"/>
            <w:u w:val="single"/>
          </w:rPr>
          <w:t>Tutoring</w:t>
        </w:r>
        <w:r w:rsidRPr="00672B36">
          <w:rPr>
            <w:rFonts w:ascii="Verdana" w:eastAsia="Times New Roman" w:hAnsi="Verdana" w:cs="Times New Roman"/>
            <w:color w:val="555555"/>
            <w:sz w:val="9"/>
            <w:szCs w:val="9"/>
          </w:rPr>
          <w:fldChar w:fldCharType="end"/>
        </w:r>
        <w:r w:rsidRPr="00672B36">
          <w:rPr>
            <w:rFonts w:ascii="Verdana" w:eastAsia="Times New Roman" w:hAnsi="Verdana" w:cs="Times New Roman"/>
            <w:color w:val="555555"/>
            <w:sz w:val="9"/>
          </w:rPr>
          <w:t> </w:t>
        </w:r>
        <w:r w:rsidRPr="00672B36">
          <w:rPr>
            <w:rFonts w:ascii="Verdana" w:eastAsia="Times New Roman" w:hAnsi="Verdana" w:cs="Times New Roman"/>
            <w:color w:val="555555"/>
            <w:sz w:val="9"/>
            <w:szCs w:val="9"/>
          </w:rPr>
          <w:t>(1)</w:t>
        </w:r>
      </w:ins>
    </w:p>
    <w:p w:rsidR="00672B36" w:rsidRPr="00672B36" w:rsidRDefault="00672B36" w:rsidP="00672B36">
      <w:pPr>
        <w:shd w:val="clear" w:color="auto" w:fill="F7F7F7"/>
        <w:spacing w:after="0" w:line="124" w:lineRule="atLeast"/>
        <w:outlineLvl w:val="2"/>
        <w:rPr>
          <w:ins w:id="345" w:author="Unknown"/>
          <w:rFonts w:ascii="Arial" w:eastAsia="Times New Roman" w:hAnsi="Arial" w:cs="Arial"/>
          <w:b/>
          <w:bCs/>
          <w:color w:val="555555"/>
          <w:spacing w:val="-12"/>
          <w:sz w:val="12"/>
          <w:szCs w:val="12"/>
        </w:rPr>
      </w:pPr>
      <w:ins w:id="346" w:author="Unknown">
        <w:r w:rsidRPr="00672B36">
          <w:rPr>
            <w:rFonts w:ascii="Arial" w:eastAsia="Times New Roman" w:hAnsi="Arial" w:cs="Arial"/>
            <w:b/>
            <w:bCs/>
            <w:color w:val="555555"/>
            <w:spacing w:val="-12"/>
            <w:sz w:val="12"/>
            <w:szCs w:val="12"/>
          </w:rPr>
          <w:t>Tags</w:t>
        </w:r>
      </w:ins>
    </w:p>
    <w:p w:rsidR="00672B36" w:rsidRPr="00672B36" w:rsidRDefault="00672B36" w:rsidP="00672B36">
      <w:pPr>
        <w:shd w:val="clear" w:color="auto" w:fill="F7F7F7"/>
        <w:spacing w:after="0" w:line="124" w:lineRule="atLeast"/>
        <w:rPr>
          <w:ins w:id="347" w:author="Unknown"/>
          <w:rFonts w:ascii="Verdana" w:eastAsia="Times New Roman" w:hAnsi="Verdana" w:cs="Times New Roman"/>
          <w:color w:val="555555"/>
          <w:sz w:val="8"/>
          <w:szCs w:val="8"/>
        </w:rPr>
      </w:pPr>
      <w:ins w:id="348" w:author="Unknown">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"http://www.skill-guru.com/blog/tag/net/" \o "18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9"/>
            <w:u w:val="single"/>
          </w:rPr>
          <w:t>.NET</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"http://www.skill-guru.com/blog/tag/android/" \o "16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8"/>
            <w:u w:val="single"/>
          </w:rPr>
          <w:t>android</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"http://www.skill-guru.com/blog/tag/apache/"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apache</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"http://www.skill-guru.com/blog/tag/asp/" \o "13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6"/>
            <w:u w:val="single"/>
          </w:rPr>
          <w:t>ASP</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"http://www.skill-guru.com/blog/tag/c/" \o "6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8"/>
            <w:u w:val="single"/>
          </w:rPr>
          <w:t>C#</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"http://www.skill-guru.com/blog/tag/cloud-computing/" \o "11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4"/>
            <w:szCs w:val="24"/>
            <w:u w:val="single"/>
          </w:rPr>
          <w:t>cloud computing</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"http://www.skill-guru.com/blog/tag/design/" \o "7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9"/>
            <w:u w:val="single"/>
          </w:rPr>
          <w:t>design</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"http://www.skill-guru.com/blog/tag/design-patterns/" \o "12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5"/>
            <w:u w:val="single"/>
          </w:rPr>
          <w:t xml:space="preserve">design </w:t>
        </w:r>
        <w:proofErr w:type="spellStart"/>
        <w:r w:rsidRPr="00672B36">
          <w:rPr>
            <w:rFonts w:ascii="Verdana" w:eastAsia="Times New Roman" w:hAnsi="Verdana" w:cs="Times New Roman"/>
            <w:color w:val="2970A6"/>
            <w:sz w:val="25"/>
            <w:u w:val="single"/>
          </w:rPr>
          <w:t>patterns</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"http://www.skill-guru.com/blog/tag/driving-tests/"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driving</w:t>
        </w:r>
        <w:proofErr w:type="spellEnd"/>
        <w:r w:rsidRPr="00672B36">
          <w:rPr>
            <w:rFonts w:ascii="Verdana" w:eastAsia="Times New Roman" w:hAnsi="Verdana" w:cs="Times New Roman"/>
            <w:color w:val="2970A6"/>
            <w:sz w:val="16"/>
            <w:u w:val="single"/>
          </w:rPr>
          <w:t xml:space="preserve"> tests</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"http://www.skill-guru.com/blog/tag/eclipse/" \o "6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8"/>
            <w:u w:val="single"/>
          </w:rPr>
          <w:t>eclipse</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"http://www.skill-guru.com/blog/tag/ejb/"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EJB</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"http://www.skill-guru.com/blog/tag/facebook/" \o "6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8"/>
            <w:u w:val="single"/>
          </w:rPr>
          <w:t>Facebook</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"http://www.skill-guru.com/blog/tag/firefox/" \o "10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3"/>
            <w:u w:val="single"/>
          </w:rPr>
          <w:t>firefox</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"http://www.skill-guru.com/blog/tag/google/" \o "26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33"/>
            <w:u w:val="single"/>
          </w:rPr>
          <w:t>Google</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"http://www.skill-guru.com/blog/tag/groovy/"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groovy</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"http://www.skill-guru.com/blog/tag/hibernate/" \o "28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34"/>
            <w:u w:val="single"/>
          </w:rPr>
          <w:t>hibernate</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"http://www.skill-guru.com/blog/tag/ie/"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IE</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"http://www.skill-guru.com/blog/tag/interview-questions/"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Interview questions</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proofErr w:type="spellStart"/>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"http://www.skill-guru.com/blog/tag/iphone/" \o "7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9"/>
            <w:u w:val="single"/>
          </w:rPr>
          <w:t>iPhone</w:t>
        </w:r>
        <w:proofErr w:type="spellEnd"/>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"http://www.skill-guru.com/blog/tag/j2ee/"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j2ee</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"http://www.skill-guru.com/blog/tag/j2ee-architect/" \o "19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9"/>
            <w:u w:val="single"/>
          </w:rPr>
          <w:t>j2ee architect</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"http://www.skill-guru.com/blog/tag/java/" \o "72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44"/>
            <w:u w:val="single"/>
          </w:rPr>
          <w:t>java</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"http://www.skill-guru.com/blog/tag/javascript/" \o "12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5"/>
            <w:u w:val="single"/>
          </w:rPr>
          <w:t>javascript</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"http://www.skill-guru.com/blog/tag/jdbc/"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jdbc</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"http://www.skill-guru.com/blog/tag/jobs/" \o "6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8"/>
            <w:u w:val="single"/>
          </w:rPr>
          <w:t>Jobs</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"http://www.skill-guru.com/blog/tag/jpa/"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jpa</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"http://www.skill-guru.com/blog/tag/jquery/"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jquery</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"http://www.skill-guru.com/blog/tag/jsf/" \o "21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31"/>
            <w:u w:val="single"/>
          </w:rPr>
          <w:t>jsf</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"http://www.skill-guru.com/blog/tag/json/" \o "11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4"/>
            <w:szCs w:val="24"/>
            <w:u w:val="single"/>
          </w:rPr>
          <w:t>json</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"http://www.skill-guru.com/blog/tag/jsp/" \o "25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32"/>
            <w:u w:val="single"/>
          </w:rPr>
          <w:t>jsp</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"http://www.skill-guru.com/blog/tag/maven/" \o "9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u w:val="single"/>
          </w:rPr>
          <w:t>maven</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"http://www.skill-guru.com/blog/tag/microsoft/" \o "7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9"/>
            <w:u w:val="single"/>
          </w:rPr>
          <w:t>Microsoft</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"http://www.skill-guru.com/blog/tag/online-tutors/"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online tutors</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"http://www.skill-guru.com/blog/tag/oracle/" \o "13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6"/>
            <w:u w:val="single"/>
          </w:rPr>
          <w:t>oracle</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"http://www.skill-guru.com/blog/tag/practice-test/" \o "6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8"/>
            <w:u w:val="single"/>
          </w:rPr>
          <w:t>practice-test</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"http://www.skill-guru.com/blog/tag/quiz/" \o "6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8"/>
            <w:u w:val="single"/>
          </w:rPr>
          <w:t>Quiz</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"http://www.skill-guru.com/blog/tag/rest/" \o "7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9"/>
            <w:u w:val="single"/>
          </w:rPr>
          <w:t>REST</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"http://www.skill-guru.com/blog/tag/scea/" \o "7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9"/>
            <w:u w:val="single"/>
          </w:rPr>
          <w:t>SCEA</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proofErr w:type="spellStart"/>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"http://www.skill-guru.com/blog/tag/seo/" \o "8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20"/>
            <w:u w:val="single"/>
          </w:rPr>
          <w:t>seo</w:t>
        </w:r>
        <w:proofErr w:type="spellEnd"/>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proofErr w:type="spellStart"/>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"http://www.skill-guru.com/blog/tag/spring/" \o "50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40"/>
            <w:u w:val="single"/>
          </w:rPr>
          <w:t>spring</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"http://www.skill-guru.com/blog/tag/spring-3-0/" \o "6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8"/>
            <w:u w:val="single"/>
          </w:rPr>
          <w:t>spring</w:t>
        </w:r>
        <w:proofErr w:type="spellEnd"/>
        <w:r w:rsidRPr="00672B36">
          <w:rPr>
            <w:rFonts w:ascii="Verdana" w:eastAsia="Times New Roman" w:hAnsi="Verdana" w:cs="Times New Roman"/>
            <w:color w:val="2970A6"/>
            <w:sz w:val="18"/>
            <w:u w:val="single"/>
          </w:rPr>
          <w:t xml:space="preserve"> 3.0</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"http://www.skill-guru.com/blog/tag/tomcat/" \o "9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u w:val="single"/>
          </w:rPr>
          <w:t>tomcat</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"http://www.skill-guru.com/blog/tag/twitter/"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Twitter</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"http://www.skill-guru.com/blog/tag/uml/" \o "5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6"/>
            <w:u w:val="single"/>
          </w:rPr>
          <w:t>UML</w:t>
        </w:r>
        <w:r w:rsidRPr="00672B36">
          <w:rPr>
            <w:rFonts w:ascii="Verdana" w:eastAsia="Times New Roman" w:hAnsi="Verdana" w:cs="Times New Roman"/>
            <w:color w:val="555555"/>
            <w:sz w:val="8"/>
            <w:szCs w:val="8"/>
          </w:rPr>
          <w:fldChar w:fldCharType="end"/>
        </w:r>
        <w:r w:rsidRPr="00672B36">
          <w:rPr>
            <w:rFonts w:ascii="Verdana" w:eastAsia="Times New Roman" w:hAnsi="Verdana" w:cs="Times New Roman"/>
            <w:color w:val="555555"/>
            <w:sz w:val="8"/>
          </w:rPr>
          <w:t> </w:t>
        </w:r>
        <w:proofErr w:type="spellStart"/>
        <w:r w:rsidRPr="00672B36">
          <w:rPr>
            <w:rFonts w:ascii="Verdana" w:eastAsia="Times New Roman" w:hAnsi="Verdana" w:cs="Times New Roman"/>
            <w:color w:val="555555"/>
            <w:sz w:val="8"/>
            <w:szCs w:val="8"/>
          </w:rPr>
          <w:fldChar w:fldCharType="begin"/>
        </w:r>
        <w:r w:rsidRPr="00672B36">
          <w:rPr>
            <w:rFonts w:ascii="Verdana" w:eastAsia="Times New Roman" w:hAnsi="Verdana" w:cs="Times New Roman"/>
            <w:color w:val="555555"/>
            <w:sz w:val="8"/>
            <w:szCs w:val="8"/>
          </w:rPr>
          <w:instrText xml:space="preserve"> HYPERLINK "http://www.skill-guru.com/blog/tag/wordpress/" \o "6 topics" </w:instrText>
        </w:r>
        <w:r w:rsidRPr="00672B36">
          <w:rPr>
            <w:rFonts w:ascii="Verdana" w:eastAsia="Times New Roman" w:hAnsi="Verdana" w:cs="Times New Roman"/>
            <w:color w:val="555555"/>
            <w:sz w:val="8"/>
            <w:szCs w:val="8"/>
          </w:rPr>
          <w:fldChar w:fldCharType="separate"/>
        </w:r>
        <w:r w:rsidRPr="00672B36">
          <w:rPr>
            <w:rFonts w:ascii="Verdana" w:eastAsia="Times New Roman" w:hAnsi="Verdana" w:cs="Times New Roman"/>
            <w:color w:val="2970A6"/>
            <w:sz w:val="18"/>
            <w:u w:val="single"/>
          </w:rPr>
          <w:t>wordpress</w:t>
        </w:r>
        <w:proofErr w:type="spellEnd"/>
        <w:r w:rsidRPr="00672B36">
          <w:rPr>
            <w:rFonts w:ascii="Verdana" w:eastAsia="Times New Roman" w:hAnsi="Verdana" w:cs="Times New Roman"/>
            <w:color w:val="555555"/>
            <w:sz w:val="8"/>
            <w:szCs w:val="8"/>
          </w:rPr>
          <w:fldChar w:fldCharType="end"/>
        </w:r>
      </w:ins>
    </w:p>
    <w:tbl>
      <w:tblPr>
        <w:tblW w:w="5000" w:type="pct"/>
        <w:tblCellSpacing w:w="0" w:type="dxa"/>
        <w:tblCellMar>
          <w:left w:w="0" w:type="dxa"/>
          <w:right w:w="0" w:type="dxa"/>
        </w:tblCellMar>
        <w:tblLook w:val="04A0"/>
      </w:tblPr>
      <w:tblGrid>
        <w:gridCol w:w="331"/>
        <w:gridCol w:w="8699"/>
        <w:gridCol w:w="330"/>
      </w:tblGrid>
      <w:tr w:rsidR="00672B36" w:rsidRPr="00672B36" w:rsidTr="00672B36">
        <w:trPr>
          <w:tblCellSpacing w:w="0" w:type="dxa"/>
        </w:trPr>
        <w:tc>
          <w:tcPr>
            <w:tcW w:w="100" w:type="pct"/>
            <w:hideMark/>
          </w:tcPr>
          <w:p w:rsidR="00672B36" w:rsidRPr="00672B36" w:rsidRDefault="00672B36" w:rsidP="00672B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219075"/>
                  <wp:effectExtent l="19050" t="0" r="0" b="0"/>
                  <wp:docPr id="10" name="Picture 10" descr="http://www.skill-guru.com/imgs/footer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kill-guru.com/imgs/footer_left.jpg"/>
                          <pic:cNvPicPr>
                            <a:picLocks noChangeAspect="1" noChangeArrowheads="1"/>
                          </pic:cNvPicPr>
                        </pic:nvPicPr>
                        <pic:blipFill>
                          <a:blip r:embed="rId39"/>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4800" w:type="pct"/>
            <w:shd w:val="clear" w:color="auto" w:fill="32A7CA"/>
            <w:hideMark/>
          </w:tcPr>
          <w:p w:rsidR="00672B36" w:rsidRPr="00672B36" w:rsidRDefault="00672B36" w:rsidP="00672B36">
            <w:pPr>
              <w:spacing w:after="0" w:line="240" w:lineRule="auto"/>
              <w:rPr>
                <w:rFonts w:ascii="Times New Roman" w:eastAsia="Times New Roman" w:hAnsi="Times New Roman" w:cs="Times New Roman"/>
                <w:sz w:val="24"/>
                <w:szCs w:val="24"/>
              </w:rPr>
            </w:pPr>
            <w:r w:rsidRPr="00672B36">
              <w:rPr>
                <w:rFonts w:ascii="Times New Roman" w:eastAsia="Times New Roman" w:hAnsi="Times New Roman" w:cs="Times New Roman"/>
                <w:sz w:val="24"/>
                <w:szCs w:val="24"/>
              </w:rPr>
              <w:t> </w:t>
            </w:r>
          </w:p>
        </w:tc>
        <w:tc>
          <w:tcPr>
            <w:tcW w:w="100" w:type="pct"/>
            <w:hideMark/>
          </w:tcPr>
          <w:p w:rsidR="00672B36" w:rsidRPr="00672B36" w:rsidRDefault="00672B36" w:rsidP="00672B3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219075"/>
                  <wp:effectExtent l="19050" t="0" r="0" b="0"/>
                  <wp:docPr id="11" name="Picture 11" descr="http://www.skill-guru.com/imgs/footer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kill-guru.com/imgs/footer_right.jpg"/>
                          <pic:cNvPicPr>
                            <a:picLocks noChangeAspect="1" noChangeArrowheads="1"/>
                          </pic:cNvPicPr>
                        </pic:nvPicPr>
                        <pic:blipFill>
                          <a:blip r:embed="rId40"/>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r>
      <w:tr w:rsidR="00672B36" w:rsidRPr="00672B36" w:rsidTr="00672B36">
        <w:trPr>
          <w:tblCellSpacing w:w="0" w:type="dxa"/>
        </w:trPr>
        <w:tc>
          <w:tcPr>
            <w:tcW w:w="0" w:type="auto"/>
            <w:gridSpan w:val="3"/>
            <w:shd w:val="clear" w:color="auto" w:fill="32A7CA"/>
            <w:hideMark/>
          </w:tcPr>
          <w:tbl>
            <w:tblPr>
              <w:tblW w:w="5000" w:type="pct"/>
              <w:tblCellSpacing w:w="0" w:type="dxa"/>
              <w:tblCellMar>
                <w:left w:w="0" w:type="dxa"/>
                <w:right w:w="0" w:type="dxa"/>
              </w:tblCellMar>
              <w:tblLook w:val="04A0"/>
            </w:tblPr>
            <w:tblGrid>
              <w:gridCol w:w="2059"/>
              <w:gridCol w:w="2434"/>
              <w:gridCol w:w="2527"/>
              <w:gridCol w:w="2340"/>
            </w:tblGrid>
            <w:tr w:rsidR="00672B36" w:rsidRPr="00672B36">
              <w:trPr>
                <w:tblCellSpacing w:w="0" w:type="dxa"/>
              </w:trPr>
              <w:tc>
                <w:tcPr>
                  <w:tcW w:w="1100" w:type="pct"/>
                  <w:hideMark/>
                </w:tcPr>
                <w:p w:rsidR="00672B36" w:rsidRPr="00672B36" w:rsidRDefault="00672B36" w:rsidP="00672B36">
                  <w:pPr>
                    <w:spacing w:after="0" w:line="188" w:lineRule="atLeast"/>
                    <w:jc w:val="center"/>
                    <w:rPr>
                      <w:rFonts w:ascii="Arial" w:eastAsia="Times New Roman" w:hAnsi="Arial" w:cs="Arial"/>
                      <w:color w:val="FFFFFF"/>
                      <w:sz w:val="9"/>
                      <w:szCs w:val="9"/>
                    </w:rPr>
                  </w:pPr>
                  <w:hyperlink r:id="rId41" w:history="1">
                    <w:r w:rsidRPr="00672B36">
                      <w:rPr>
                        <w:rFonts w:ascii="Arial" w:eastAsia="Times New Roman" w:hAnsi="Arial" w:cs="Arial"/>
                        <w:color w:val="FFFFFF"/>
                        <w:sz w:val="9"/>
                        <w:u w:val="single"/>
                      </w:rPr>
                      <w:t>Study in US</w:t>
                    </w:r>
                  </w:hyperlink>
                  <w:r w:rsidRPr="00672B36">
                    <w:rPr>
                      <w:rFonts w:ascii="Arial" w:eastAsia="Times New Roman" w:hAnsi="Arial" w:cs="Arial"/>
                      <w:color w:val="FFFFFF"/>
                      <w:sz w:val="9"/>
                      <w:szCs w:val="9"/>
                    </w:rPr>
                    <w:br/>
                  </w:r>
                  <w:hyperlink r:id="rId42" w:history="1">
                    <w:r w:rsidRPr="00672B36">
                      <w:rPr>
                        <w:rFonts w:ascii="Arial" w:eastAsia="Times New Roman" w:hAnsi="Arial" w:cs="Arial"/>
                        <w:color w:val="FFFFFF"/>
                        <w:sz w:val="9"/>
                        <w:u w:val="single"/>
                      </w:rPr>
                      <w:t>MS in US</w:t>
                    </w:r>
                  </w:hyperlink>
                  <w:r w:rsidRPr="00672B36">
                    <w:rPr>
                      <w:rFonts w:ascii="Arial" w:eastAsia="Times New Roman" w:hAnsi="Arial" w:cs="Arial"/>
                      <w:color w:val="FFFFFF"/>
                      <w:sz w:val="9"/>
                      <w:szCs w:val="9"/>
                    </w:rPr>
                    <w:br/>
                  </w:r>
                  <w:hyperlink r:id="rId43" w:history="1">
                    <w:r w:rsidRPr="00672B36">
                      <w:rPr>
                        <w:rFonts w:ascii="Arial" w:eastAsia="Times New Roman" w:hAnsi="Arial" w:cs="Arial"/>
                        <w:color w:val="FFFFFF"/>
                        <w:sz w:val="9"/>
                        <w:u w:val="single"/>
                      </w:rPr>
                      <w:t>Complete GRE Guide</w:t>
                    </w:r>
                  </w:hyperlink>
                  <w:r w:rsidRPr="00672B36">
                    <w:rPr>
                      <w:rFonts w:ascii="Times New Roman" w:eastAsia="Times New Roman" w:hAnsi="Times New Roman" w:cs="Times New Roman"/>
                      <w:color w:val="FFFFFF"/>
                      <w:sz w:val="9"/>
                    </w:rPr>
                    <w:t> </w:t>
                  </w:r>
                  <w:r w:rsidRPr="00672B36">
                    <w:rPr>
                      <w:rFonts w:ascii="Arial" w:eastAsia="Times New Roman" w:hAnsi="Arial" w:cs="Arial"/>
                      <w:color w:val="FFFFFF"/>
                      <w:sz w:val="9"/>
                      <w:szCs w:val="9"/>
                    </w:rPr>
                    <w:br/>
                  </w:r>
                  <w:hyperlink r:id="rId44" w:history="1">
                    <w:r w:rsidRPr="00672B36">
                      <w:rPr>
                        <w:rFonts w:ascii="Arial" w:eastAsia="Times New Roman" w:hAnsi="Arial" w:cs="Arial"/>
                        <w:color w:val="FFFFFF"/>
                        <w:sz w:val="9"/>
                        <w:u w:val="single"/>
                      </w:rPr>
                      <w:t>Free GRE Practice Tests</w:t>
                    </w:r>
                  </w:hyperlink>
                </w:p>
              </w:tc>
              <w:tc>
                <w:tcPr>
                  <w:tcW w:w="1300" w:type="pct"/>
                  <w:hideMark/>
                </w:tcPr>
                <w:p w:rsidR="00672B36" w:rsidRPr="00672B36" w:rsidRDefault="00672B36" w:rsidP="00672B36">
                  <w:pPr>
                    <w:spacing w:after="0" w:line="188" w:lineRule="atLeast"/>
                    <w:jc w:val="center"/>
                    <w:rPr>
                      <w:rFonts w:ascii="Arial" w:eastAsia="Times New Roman" w:hAnsi="Arial" w:cs="Arial"/>
                      <w:color w:val="FFFFFF"/>
                      <w:sz w:val="9"/>
                      <w:szCs w:val="9"/>
                    </w:rPr>
                  </w:pPr>
                  <w:hyperlink r:id="rId45" w:history="1">
                    <w:r w:rsidRPr="00672B36">
                      <w:rPr>
                        <w:rFonts w:ascii="Arial" w:eastAsia="Times New Roman" w:hAnsi="Arial" w:cs="Arial"/>
                        <w:color w:val="FFFFFF"/>
                        <w:sz w:val="9"/>
                        <w:u w:val="single"/>
                      </w:rPr>
                      <w:t>Hibernate Tutorial</w:t>
                    </w:r>
                    <w:r w:rsidRPr="00672B36">
                      <w:rPr>
                        <w:rFonts w:ascii="Times New Roman" w:eastAsia="Times New Roman" w:hAnsi="Times New Roman" w:cs="Times New Roman"/>
                        <w:color w:val="FFFFFF"/>
                        <w:sz w:val="9"/>
                      </w:rPr>
                      <w:t> </w:t>
                    </w:r>
                  </w:hyperlink>
                  <w:r w:rsidRPr="00672B36">
                    <w:rPr>
                      <w:rFonts w:ascii="Arial" w:eastAsia="Times New Roman" w:hAnsi="Arial" w:cs="Arial"/>
                      <w:color w:val="FFFFFF"/>
                      <w:sz w:val="9"/>
                      <w:szCs w:val="9"/>
                    </w:rPr>
                    <w:br/>
                  </w:r>
                  <w:hyperlink r:id="rId46" w:history="1">
                    <w:r w:rsidRPr="00672B36">
                      <w:rPr>
                        <w:rFonts w:ascii="Arial" w:eastAsia="Times New Roman" w:hAnsi="Arial" w:cs="Arial"/>
                        <w:color w:val="FFFFFF"/>
                        <w:sz w:val="9"/>
                        <w:u w:val="single"/>
                      </w:rPr>
                      <w:t>Hibernate interview questions</w:t>
                    </w:r>
                    <w:r w:rsidRPr="00672B36">
                      <w:rPr>
                        <w:rFonts w:ascii="Times New Roman" w:eastAsia="Times New Roman" w:hAnsi="Times New Roman" w:cs="Times New Roman"/>
                        <w:color w:val="FFFFFF"/>
                        <w:sz w:val="9"/>
                      </w:rPr>
                      <w:t> </w:t>
                    </w:r>
                  </w:hyperlink>
                  <w:r w:rsidRPr="00672B36">
                    <w:rPr>
                      <w:rFonts w:ascii="Arial" w:eastAsia="Times New Roman" w:hAnsi="Arial" w:cs="Arial"/>
                      <w:color w:val="FFFFFF"/>
                      <w:sz w:val="9"/>
                      <w:szCs w:val="9"/>
                    </w:rPr>
                    <w:br/>
                  </w:r>
                  <w:hyperlink r:id="rId47" w:history="1">
                    <w:proofErr w:type="spellStart"/>
                    <w:r w:rsidRPr="00672B36">
                      <w:rPr>
                        <w:rFonts w:ascii="Arial" w:eastAsia="Times New Roman" w:hAnsi="Arial" w:cs="Arial"/>
                        <w:color w:val="FFFFFF"/>
                        <w:sz w:val="9"/>
                        <w:u w:val="single"/>
                      </w:rPr>
                      <w:t>Servlets</w:t>
                    </w:r>
                    <w:proofErr w:type="spellEnd"/>
                    <w:r w:rsidRPr="00672B36">
                      <w:rPr>
                        <w:rFonts w:ascii="Arial" w:eastAsia="Times New Roman" w:hAnsi="Arial" w:cs="Arial"/>
                        <w:color w:val="FFFFFF"/>
                        <w:sz w:val="9"/>
                        <w:u w:val="single"/>
                      </w:rPr>
                      <w:t xml:space="preserve"> and JSP Interview Questions</w:t>
                    </w:r>
                  </w:hyperlink>
                  <w:r w:rsidRPr="00672B36">
                    <w:rPr>
                      <w:rFonts w:ascii="Times New Roman" w:eastAsia="Times New Roman" w:hAnsi="Times New Roman" w:cs="Times New Roman"/>
                      <w:color w:val="FFFFFF"/>
                      <w:sz w:val="9"/>
                    </w:rPr>
                    <w:t> </w:t>
                  </w:r>
                  <w:r w:rsidRPr="00672B36">
                    <w:rPr>
                      <w:rFonts w:ascii="Arial" w:eastAsia="Times New Roman" w:hAnsi="Arial" w:cs="Arial"/>
                      <w:color w:val="FFFFFF"/>
                      <w:sz w:val="9"/>
                      <w:szCs w:val="9"/>
                    </w:rPr>
                    <w:br/>
                  </w:r>
                  <w:hyperlink r:id="rId48" w:history="1">
                    <w:r w:rsidRPr="00672B36">
                      <w:rPr>
                        <w:rFonts w:ascii="Arial" w:eastAsia="Times New Roman" w:hAnsi="Arial" w:cs="Arial"/>
                        <w:color w:val="FFFFFF"/>
                        <w:sz w:val="9"/>
                        <w:u w:val="single"/>
                      </w:rPr>
                      <w:t>PL/SQL interview questions</w:t>
                    </w:r>
                  </w:hyperlink>
                </w:p>
              </w:tc>
              <w:tc>
                <w:tcPr>
                  <w:tcW w:w="1350" w:type="pct"/>
                  <w:hideMark/>
                </w:tcPr>
                <w:p w:rsidR="00672B36" w:rsidRPr="00672B36" w:rsidRDefault="00672B36" w:rsidP="00672B36">
                  <w:pPr>
                    <w:spacing w:after="0" w:line="188" w:lineRule="atLeast"/>
                    <w:jc w:val="center"/>
                    <w:rPr>
                      <w:rFonts w:ascii="Arial" w:eastAsia="Times New Roman" w:hAnsi="Arial" w:cs="Arial"/>
                      <w:color w:val="FFFFFF"/>
                      <w:sz w:val="9"/>
                      <w:szCs w:val="9"/>
                    </w:rPr>
                  </w:pPr>
                  <w:hyperlink r:id="rId49" w:history="1">
                    <w:r w:rsidRPr="00672B36">
                      <w:rPr>
                        <w:rFonts w:ascii="Arial" w:eastAsia="Times New Roman" w:hAnsi="Arial" w:cs="Arial"/>
                        <w:color w:val="FFFFFF"/>
                        <w:sz w:val="9"/>
                        <w:u w:val="single"/>
                      </w:rPr>
                      <w:t>Spring interview questions</w:t>
                    </w:r>
                    <w:r w:rsidRPr="00672B36">
                      <w:rPr>
                        <w:rFonts w:ascii="Times New Roman" w:eastAsia="Times New Roman" w:hAnsi="Times New Roman" w:cs="Times New Roman"/>
                        <w:color w:val="FFFFFF"/>
                        <w:sz w:val="9"/>
                      </w:rPr>
                      <w:t> </w:t>
                    </w:r>
                  </w:hyperlink>
                  <w:r w:rsidRPr="00672B36">
                    <w:rPr>
                      <w:rFonts w:ascii="Arial" w:eastAsia="Times New Roman" w:hAnsi="Arial" w:cs="Arial"/>
                      <w:color w:val="FFFFFF"/>
                      <w:sz w:val="9"/>
                      <w:szCs w:val="9"/>
                    </w:rPr>
                    <w:br/>
                  </w:r>
                  <w:hyperlink r:id="rId50" w:history="1">
                    <w:r w:rsidRPr="00672B36">
                      <w:rPr>
                        <w:rFonts w:ascii="Arial" w:eastAsia="Times New Roman" w:hAnsi="Arial" w:cs="Arial"/>
                        <w:color w:val="FFFFFF"/>
                        <w:sz w:val="9"/>
                        <w:u w:val="single"/>
                      </w:rPr>
                      <w:t>QA interview questions</w:t>
                    </w:r>
                    <w:r w:rsidRPr="00672B36">
                      <w:rPr>
                        <w:rFonts w:ascii="Times New Roman" w:eastAsia="Times New Roman" w:hAnsi="Times New Roman" w:cs="Times New Roman"/>
                        <w:color w:val="FFFFFF"/>
                        <w:sz w:val="9"/>
                      </w:rPr>
                      <w:t> </w:t>
                    </w:r>
                  </w:hyperlink>
                  <w:r w:rsidRPr="00672B36">
                    <w:rPr>
                      <w:rFonts w:ascii="Arial" w:eastAsia="Times New Roman" w:hAnsi="Arial" w:cs="Arial"/>
                      <w:color w:val="FFFFFF"/>
                      <w:sz w:val="9"/>
                      <w:szCs w:val="9"/>
                    </w:rPr>
                    <w:br/>
                  </w:r>
                  <w:hyperlink r:id="rId51" w:history="1">
                    <w:r w:rsidRPr="00672B36">
                      <w:rPr>
                        <w:rFonts w:ascii="Arial" w:eastAsia="Times New Roman" w:hAnsi="Arial" w:cs="Arial"/>
                        <w:color w:val="FFFFFF"/>
                        <w:sz w:val="9"/>
                        <w:u w:val="single"/>
                      </w:rPr>
                      <w:t>Hibernate interview questions</w:t>
                    </w:r>
                    <w:r w:rsidRPr="00672B36">
                      <w:rPr>
                        <w:rFonts w:ascii="Times New Roman" w:eastAsia="Times New Roman" w:hAnsi="Times New Roman" w:cs="Times New Roman"/>
                        <w:color w:val="FFFFFF"/>
                        <w:sz w:val="9"/>
                      </w:rPr>
                      <w:t> </w:t>
                    </w:r>
                  </w:hyperlink>
                  <w:r w:rsidRPr="00672B36">
                    <w:rPr>
                      <w:rFonts w:ascii="Arial" w:eastAsia="Times New Roman" w:hAnsi="Arial" w:cs="Arial"/>
                      <w:color w:val="FFFFFF"/>
                      <w:sz w:val="9"/>
                      <w:szCs w:val="9"/>
                    </w:rPr>
                    <w:br/>
                  </w:r>
                  <w:hyperlink r:id="rId52" w:history="1">
                    <w:r w:rsidRPr="00672B36">
                      <w:rPr>
                        <w:rFonts w:ascii="Arial" w:eastAsia="Times New Roman" w:hAnsi="Arial" w:cs="Arial"/>
                        <w:color w:val="FFFFFF"/>
                        <w:sz w:val="9"/>
                        <w:u w:val="single"/>
                      </w:rPr>
                      <w:t>SCJP 6 Mock Test</w:t>
                    </w:r>
                  </w:hyperlink>
                </w:p>
              </w:tc>
              <w:tc>
                <w:tcPr>
                  <w:tcW w:w="1250" w:type="pct"/>
                  <w:hideMark/>
                </w:tcPr>
                <w:p w:rsidR="00672B36" w:rsidRPr="00672B36" w:rsidRDefault="00672B36" w:rsidP="00672B36">
                  <w:pPr>
                    <w:spacing w:after="0" w:line="188" w:lineRule="atLeast"/>
                    <w:jc w:val="center"/>
                    <w:rPr>
                      <w:rFonts w:ascii="Arial" w:eastAsia="Times New Roman" w:hAnsi="Arial" w:cs="Arial"/>
                      <w:color w:val="FFFFFF"/>
                      <w:sz w:val="9"/>
                      <w:szCs w:val="9"/>
                    </w:rPr>
                  </w:pPr>
                  <w:hyperlink r:id="rId53" w:history="1">
                    <w:r w:rsidRPr="00672B36">
                      <w:rPr>
                        <w:rFonts w:ascii="Arial" w:eastAsia="Times New Roman" w:hAnsi="Arial" w:cs="Arial"/>
                        <w:color w:val="FFFFFF"/>
                        <w:sz w:val="9"/>
                        <w:u w:val="single"/>
                      </w:rPr>
                      <w:t>SCBCD Mock Test</w:t>
                    </w:r>
                  </w:hyperlink>
                  <w:r w:rsidRPr="00672B36">
                    <w:rPr>
                      <w:rFonts w:ascii="Arial" w:eastAsia="Times New Roman" w:hAnsi="Arial" w:cs="Arial"/>
                      <w:color w:val="FFFFFF"/>
                      <w:sz w:val="9"/>
                      <w:szCs w:val="9"/>
                    </w:rPr>
                    <w:br/>
                  </w:r>
                  <w:hyperlink r:id="rId54" w:history="1">
                    <w:r w:rsidRPr="00672B36">
                      <w:rPr>
                        <w:rFonts w:ascii="Arial" w:eastAsia="Times New Roman" w:hAnsi="Arial" w:cs="Arial"/>
                        <w:color w:val="FFFFFF"/>
                        <w:sz w:val="9"/>
                        <w:u w:val="single"/>
                      </w:rPr>
                      <w:t>Free Aptitude tests</w:t>
                    </w:r>
                  </w:hyperlink>
                  <w:r w:rsidRPr="00672B36">
                    <w:rPr>
                      <w:rFonts w:ascii="Arial" w:eastAsia="Times New Roman" w:hAnsi="Arial" w:cs="Arial"/>
                      <w:color w:val="FFFFFF"/>
                      <w:sz w:val="9"/>
                      <w:szCs w:val="9"/>
                    </w:rPr>
                    <w:br/>
                  </w:r>
                  <w:hyperlink r:id="rId55" w:history="1">
                    <w:r w:rsidRPr="00672B36">
                      <w:rPr>
                        <w:rFonts w:ascii="Arial" w:eastAsia="Times New Roman" w:hAnsi="Arial" w:cs="Arial"/>
                        <w:color w:val="FFFFFF"/>
                        <w:sz w:val="9"/>
                        <w:u w:val="single"/>
                      </w:rPr>
                      <w:t>Java interview questions</w:t>
                    </w:r>
                  </w:hyperlink>
                  <w:r w:rsidRPr="00672B36">
                    <w:rPr>
                      <w:rFonts w:ascii="Arial" w:eastAsia="Times New Roman" w:hAnsi="Arial" w:cs="Arial"/>
                      <w:color w:val="FFFFFF"/>
                      <w:sz w:val="9"/>
                      <w:szCs w:val="9"/>
                    </w:rPr>
                    <w:br/>
                  </w:r>
                  <w:hyperlink r:id="rId56" w:history="1">
                    <w:r w:rsidRPr="00672B36">
                      <w:rPr>
                        <w:rFonts w:ascii="Arial" w:eastAsia="Times New Roman" w:hAnsi="Arial" w:cs="Arial"/>
                        <w:color w:val="FFFFFF"/>
                        <w:sz w:val="9"/>
                        <w:u w:val="single"/>
                      </w:rPr>
                      <w:t>Job Screening Tests</w:t>
                    </w:r>
                  </w:hyperlink>
                </w:p>
              </w:tc>
            </w:tr>
            <w:tr w:rsidR="00672B36" w:rsidRPr="00672B36">
              <w:trPr>
                <w:tblCellSpacing w:w="0" w:type="dxa"/>
              </w:trPr>
              <w:tc>
                <w:tcPr>
                  <w:tcW w:w="0" w:type="auto"/>
                  <w:gridSpan w:val="4"/>
                  <w:hideMark/>
                </w:tcPr>
                <w:tbl>
                  <w:tblPr>
                    <w:tblW w:w="5000" w:type="pct"/>
                    <w:jc w:val="center"/>
                    <w:tblCellSpacing w:w="0" w:type="dxa"/>
                    <w:tblCellMar>
                      <w:left w:w="0" w:type="dxa"/>
                      <w:right w:w="0" w:type="dxa"/>
                    </w:tblCellMar>
                    <w:tblLook w:val="04A0"/>
                  </w:tblPr>
                  <w:tblGrid>
                    <w:gridCol w:w="6739"/>
                    <w:gridCol w:w="2621"/>
                  </w:tblGrid>
                  <w:tr w:rsidR="00672B36" w:rsidRPr="00672B36">
                    <w:trPr>
                      <w:tblCellSpacing w:w="0" w:type="dxa"/>
                      <w:jc w:val="center"/>
                    </w:trPr>
                    <w:tc>
                      <w:tcPr>
                        <w:tcW w:w="3600" w:type="pct"/>
                        <w:tcMar>
                          <w:top w:w="0" w:type="dxa"/>
                          <w:left w:w="75" w:type="dxa"/>
                          <w:bottom w:w="0" w:type="dxa"/>
                          <w:right w:w="0" w:type="dxa"/>
                        </w:tcMar>
                        <w:hideMark/>
                      </w:tcPr>
                      <w:p w:rsidR="00672B36" w:rsidRPr="00672B36" w:rsidRDefault="00672B36" w:rsidP="00672B36">
                        <w:pPr>
                          <w:spacing w:after="0" w:line="240" w:lineRule="auto"/>
                          <w:rPr>
                            <w:rFonts w:ascii="Arial" w:eastAsia="Times New Roman" w:hAnsi="Arial" w:cs="Arial"/>
                            <w:color w:val="010000"/>
                            <w:sz w:val="9"/>
                            <w:szCs w:val="9"/>
                          </w:rPr>
                        </w:pPr>
                        <w:r w:rsidRPr="00672B36">
                          <w:rPr>
                            <w:rFonts w:ascii="Arial" w:eastAsia="Times New Roman" w:hAnsi="Arial" w:cs="Arial"/>
                            <w:color w:val="010000"/>
                            <w:sz w:val="9"/>
                            <w:szCs w:val="9"/>
                          </w:rPr>
                          <w:t>Copyright 2014 Skill - Guru All rights reserved</w:t>
                        </w:r>
                      </w:p>
                    </w:tc>
                    <w:tc>
                      <w:tcPr>
                        <w:tcW w:w="1400" w:type="pct"/>
                        <w:hideMark/>
                      </w:tcPr>
                      <w:p w:rsidR="00672B36" w:rsidRPr="00672B36" w:rsidRDefault="00672B36" w:rsidP="00672B36">
                        <w:pPr>
                          <w:spacing w:after="0" w:line="240" w:lineRule="auto"/>
                          <w:rPr>
                            <w:rFonts w:ascii="Arial" w:eastAsia="Times New Roman" w:hAnsi="Arial" w:cs="Arial"/>
                            <w:color w:val="010000"/>
                            <w:sz w:val="9"/>
                            <w:szCs w:val="9"/>
                          </w:rPr>
                        </w:pPr>
                        <w:hyperlink r:id="rId57" w:history="1">
                          <w:r w:rsidRPr="00672B36">
                            <w:rPr>
                              <w:rFonts w:ascii="Arial" w:eastAsia="Times New Roman" w:hAnsi="Arial" w:cs="Arial"/>
                              <w:color w:val="010000"/>
                              <w:sz w:val="9"/>
                              <w:u w:val="single"/>
                            </w:rPr>
                            <w:t>Privacy Policy</w:t>
                          </w:r>
                          <w:r w:rsidRPr="00672B36">
                            <w:rPr>
                              <w:rFonts w:ascii="Times New Roman" w:eastAsia="Times New Roman" w:hAnsi="Times New Roman" w:cs="Times New Roman"/>
                              <w:color w:val="010000"/>
                              <w:sz w:val="9"/>
                            </w:rPr>
                            <w:t> </w:t>
                          </w:r>
                        </w:hyperlink>
                        <w:r w:rsidRPr="00672B36">
                          <w:rPr>
                            <w:rFonts w:ascii="Arial" w:eastAsia="Times New Roman" w:hAnsi="Arial" w:cs="Arial"/>
                            <w:color w:val="010000"/>
                            <w:sz w:val="9"/>
                            <w:szCs w:val="9"/>
                          </w:rPr>
                          <w:t>|</w:t>
                        </w:r>
                        <w:hyperlink r:id="rId58" w:history="1">
                          <w:r w:rsidRPr="00672B36">
                            <w:rPr>
                              <w:rFonts w:ascii="Times New Roman" w:eastAsia="Times New Roman" w:hAnsi="Times New Roman" w:cs="Times New Roman"/>
                              <w:color w:val="010000"/>
                              <w:sz w:val="9"/>
                            </w:rPr>
                            <w:t> </w:t>
                          </w:r>
                          <w:r w:rsidRPr="00672B36">
                            <w:rPr>
                              <w:rFonts w:ascii="Arial" w:eastAsia="Times New Roman" w:hAnsi="Arial" w:cs="Arial"/>
                              <w:color w:val="010000"/>
                              <w:sz w:val="9"/>
                              <w:u w:val="single"/>
                            </w:rPr>
                            <w:t>Disclaimer</w:t>
                          </w:r>
                        </w:hyperlink>
                        <w:r w:rsidRPr="00672B36">
                          <w:rPr>
                            <w:rFonts w:ascii="Times New Roman" w:eastAsia="Times New Roman" w:hAnsi="Times New Roman" w:cs="Times New Roman"/>
                            <w:color w:val="010000"/>
                            <w:sz w:val="9"/>
                          </w:rPr>
                          <w:t> </w:t>
                        </w:r>
                        <w:r w:rsidRPr="00672B36">
                          <w:rPr>
                            <w:rFonts w:ascii="Arial" w:eastAsia="Times New Roman" w:hAnsi="Arial" w:cs="Arial"/>
                            <w:color w:val="010000"/>
                            <w:sz w:val="9"/>
                            <w:szCs w:val="9"/>
                          </w:rPr>
                          <w:t>|</w:t>
                        </w:r>
                        <w:r w:rsidRPr="00672B36">
                          <w:rPr>
                            <w:rFonts w:ascii="Times New Roman" w:eastAsia="Times New Roman" w:hAnsi="Times New Roman" w:cs="Times New Roman"/>
                            <w:color w:val="010000"/>
                            <w:sz w:val="9"/>
                          </w:rPr>
                          <w:t> </w:t>
                        </w:r>
                        <w:hyperlink r:id="rId59" w:history="1">
                          <w:r w:rsidRPr="00672B36">
                            <w:rPr>
                              <w:rFonts w:ascii="Arial" w:eastAsia="Times New Roman" w:hAnsi="Arial" w:cs="Arial"/>
                              <w:color w:val="010000"/>
                              <w:sz w:val="9"/>
                              <w:u w:val="single"/>
                            </w:rPr>
                            <w:t>Terms &amp; Conditions</w:t>
                          </w:r>
                        </w:hyperlink>
                      </w:p>
                    </w:tc>
                  </w:tr>
                </w:tbl>
                <w:p w:rsidR="00672B36" w:rsidRPr="00672B36" w:rsidRDefault="00672B36" w:rsidP="00672B36">
                  <w:pPr>
                    <w:spacing w:after="0" w:line="188" w:lineRule="atLeast"/>
                    <w:jc w:val="center"/>
                    <w:rPr>
                      <w:rFonts w:ascii="Arial" w:eastAsia="Times New Roman" w:hAnsi="Arial" w:cs="Arial"/>
                      <w:color w:val="FFFFFF"/>
                      <w:sz w:val="9"/>
                      <w:szCs w:val="9"/>
                    </w:rPr>
                  </w:pPr>
                </w:p>
              </w:tc>
            </w:tr>
          </w:tbl>
          <w:p w:rsidR="00672B36" w:rsidRPr="00672B36" w:rsidRDefault="00672B36" w:rsidP="00672B36">
            <w:pPr>
              <w:spacing w:after="0" w:line="240" w:lineRule="auto"/>
              <w:rPr>
                <w:rFonts w:ascii="Times New Roman" w:eastAsia="Times New Roman" w:hAnsi="Times New Roman" w:cs="Times New Roman"/>
                <w:sz w:val="24"/>
                <w:szCs w:val="24"/>
              </w:rPr>
            </w:pPr>
          </w:p>
        </w:tc>
      </w:tr>
    </w:tbl>
    <w:p w:rsidR="00303710" w:rsidRDefault="00303710"/>
    <w:sectPr w:rsidR="00303710" w:rsidSect="003037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7EEB"/>
    <w:multiLevelType w:val="multilevel"/>
    <w:tmpl w:val="857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56178"/>
    <w:multiLevelType w:val="multilevel"/>
    <w:tmpl w:val="9C4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55600"/>
    <w:multiLevelType w:val="multilevel"/>
    <w:tmpl w:val="1924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D727D2"/>
    <w:multiLevelType w:val="multilevel"/>
    <w:tmpl w:val="956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85674"/>
    <w:multiLevelType w:val="multilevel"/>
    <w:tmpl w:val="F042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045636"/>
    <w:multiLevelType w:val="multilevel"/>
    <w:tmpl w:val="29B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B37FCA"/>
    <w:multiLevelType w:val="multilevel"/>
    <w:tmpl w:val="95DA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364E1"/>
    <w:multiLevelType w:val="multilevel"/>
    <w:tmpl w:val="B6A0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5D2ADD"/>
    <w:multiLevelType w:val="multilevel"/>
    <w:tmpl w:val="340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495398"/>
    <w:multiLevelType w:val="multilevel"/>
    <w:tmpl w:val="63A8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0"/>
  </w:num>
  <w:num w:numId="5">
    <w:abstractNumId w:val="3"/>
  </w:num>
  <w:num w:numId="6">
    <w:abstractNumId w:val="2"/>
  </w:num>
  <w:num w:numId="7">
    <w:abstractNumId w:val="6"/>
  </w:num>
  <w:num w:numId="8">
    <w:abstractNumId w:val="5"/>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672B36"/>
    <w:rsid w:val="00303710"/>
    <w:rsid w:val="00672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710"/>
  </w:style>
  <w:style w:type="paragraph" w:styleId="Heading2">
    <w:name w:val="heading 2"/>
    <w:basedOn w:val="Normal"/>
    <w:link w:val="Heading2Char"/>
    <w:uiPriority w:val="9"/>
    <w:qFormat/>
    <w:rsid w:val="00672B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2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2B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B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2B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2B3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72B36"/>
    <w:rPr>
      <w:color w:val="0000FF"/>
      <w:u w:val="single"/>
    </w:rPr>
  </w:style>
  <w:style w:type="character" w:styleId="FollowedHyperlink">
    <w:name w:val="FollowedHyperlink"/>
    <w:basedOn w:val="DefaultParagraphFont"/>
    <w:uiPriority w:val="99"/>
    <w:semiHidden/>
    <w:unhideWhenUsed/>
    <w:rsid w:val="00672B36"/>
    <w:rPr>
      <w:color w:val="800080"/>
      <w:u w:val="single"/>
    </w:rPr>
  </w:style>
  <w:style w:type="paragraph" w:styleId="z-TopofForm">
    <w:name w:val="HTML Top of Form"/>
    <w:basedOn w:val="Normal"/>
    <w:next w:val="Normal"/>
    <w:link w:val="z-TopofFormChar"/>
    <w:hidden/>
    <w:uiPriority w:val="99"/>
    <w:semiHidden/>
    <w:unhideWhenUsed/>
    <w:rsid w:val="00672B3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2B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2B3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2B36"/>
    <w:rPr>
      <w:rFonts w:ascii="Arial" w:eastAsia="Times New Roman" w:hAnsi="Arial" w:cs="Arial"/>
      <w:vanish/>
      <w:sz w:val="16"/>
      <w:szCs w:val="16"/>
    </w:rPr>
  </w:style>
  <w:style w:type="character" w:customStyle="1" w:styleId="apple-converted-space">
    <w:name w:val="apple-converted-space"/>
    <w:basedOn w:val="DefaultParagraphFont"/>
    <w:rsid w:val="00672B36"/>
  </w:style>
  <w:style w:type="character" w:customStyle="1" w:styleId="date">
    <w:name w:val="date"/>
    <w:basedOn w:val="DefaultParagraphFont"/>
    <w:rsid w:val="00672B36"/>
  </w:style>
  <w:style w:type="character" w:customStyle="1" w:styleId="author">
    <w:name w:val="author"/>
    <w:basedOn w:val="DefaultParagraphFont"/>
    <w:rsid w:val="00672B36"/>
  </w:style>
  <w:style w:type="character" w:customStyle="1" w:styleId="addcomment">
    <w:name w:val="addcomment"/>
    <w:basedOn w:val="DefaultParagraphFont"/>
    <w:rsid w:val="00672B36"/>
  </w:style>
  <w:style w:type="character" w:customStyle="1" w:styleId="comments">
    <w:name w:val="comments"/>
    <w:basedOn w:val="DefaultParagraphFont"/>
    <w:rsid w:val="00672B36"/>
  </w:style>
  <w:style w:type="paragraph" w:styleId="NormalWeb">
    <w:name w:val="Normal (Web)"/>
    <w:basedOn w:val="Normal"/>
    <w:uiPriority w:val="99"/>
    <w:semiHidden/>
    <w:unhideWhenUsed/>
    <w:rsid w:val="00672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B36"/>
    <w:rPr>
      <w:b/>
      <w:bCs/>
    </w:rPr>
  </w:style>
  <w:style w:type="character" w:customStyle="1" w:styleId="share-count">
    <w:name w:val="share-count"/>
    <w:basedOn w:val="DefaultParagraphFont"/>
    <w:rsid w:val="00672B36"/>
  </w:style>
  <w:style w:type="character" w:styleId="Emphasis">
    <w:name w:val="Emphasis"/>
    <w:basedOn w:val="DefaultParagraphFont"/>
    <w:uiPriority w:val="20"/>
    <w:qFormat/>
    <w:rsid w:val="00672B36"/>
    <w:rPr>
      <w:i/>
      <w:iCs/>
    </w:rPr>
  </w:style>
  <w:style w:type="paragraph" w:customStyle="1" w:styleId="jp-relatedposts-post-excerpt">
    <w:name w:val="jp-relatedposts-post-excerpt"/>
    <w:basedOn w:val="Normal"/>
    <w:rsid w:val="00672B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context">
    <w:name w:val="jp-relatedposts-post-context"/>
    <w:basedOn w:val="Normal"/>
    <w:rsid w:val="00672B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egories">
    <w:name w:val="categories"/>
    <w:basedOn w:val="DefaultParagraphFont"/>
    <w:rsid w:val="00672B36"/>
  </w:style>
  <w:style w:type="character" w:customStyle="1" w:styleId="tags">
    <w:name w:val="tags"/>
    <w:basedOn w:val="DefaultParagraphFont"/>
    <w:rsid w:val="00672B36"/>
  </w:style>
  <w:style w:type="character" w:customStyle="1" w:styleId="addtrackback">
    <w:name w:val="addtrackback"/>
    <w:basedOn w:val="DefaultParagraphFont"/>
    <w:rsid w:val="00672B36"/>
  </w:style>
  <w:style w:type="paragraph" w:customStyle="1" w:styleId="comment-subscription-form">
    <w:name w:val="comment-subscription-form"/>
    <w:basedOn w:val="Normal"/>
    <w:rsid w:val="00672B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
    <w:name w:val="prev"/>
    <w:basedOn w:val="DefaultParagraphFont"/>
    <w:rsid w:val="00672B36"/>
  </w:style>
  <w:style w:type="character" w:customStyle="1" w:styleId="next">
    <w:name w:val="next"/>
    <w:basedOn w:val="DefaultParagraphFont"/>
    <w:rsid w:val="00672B36"/>
  </w:style>
  <w:style w:type="paragraph" w:styleId="BalloonText">
    <w:name w:val="Balloon Text"/>
    <w:basedOn w:val="Normal"/>
    <w:link w:val="BalloonTextChar"/>
    <w:uiPriority w:val="99"/>
    <w:semiHidden/>
    <w:unhideWhenUsed/>
    <w:rsid w:val="0067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B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0640548">
      <w:bodyDiv w:val="1"/>
      <w:marLeft w:val="0"/>
      <w:marRight w:val="0"/>
      <w:marTop w:val="0"/>
      <w:marBottom w:val="0"/>
      <w:divBdr>
        <w:top w:val="none" w:sz="0" w:space="0" w:color="auto"/>
        <w:left w:val="none" w:sz="0" w:space="0" w:color="auto"/>
        <w:bottom w:val="none" w:sz="0" w:space="0" w:color="auto"/>
        <w:right w:val="none" w:sz="0" w:space="0" w:color="auto"/>
      </w:divBdr>
      <w:divsChild>
        <w:div w:id="1129711027">
          <w:marLeft w:val="0"/>
          <w:marRight w:val="0"/>
          <w:marTop w:val="0"/>
          <w:marBottom w:val="0"/>
          <w:divBdr>
            <w:top w:val="none" w:sz="0" w:space="0" w:color="auto"/>
            <w:left w:val="none" w:sz="0" w:space="0" w:color="auto"/>
            <w:bottom w:val="none" w:sz="0" w:space="0" w:color="auto"/>
            <w:right w:val="none" w:sz="0" w:space="0" w:color="auto"/>
          </w:divBdr>
          <w:divsChild>
            <w:div w:id="5989011">
              <w:marLeft w:val="0"/>
              <w:marRight w:val="0"/>
              <w:marTop w:val="0"/>
              <w:marBottom w:val="0"/>
              <w:divBdr>
                <w:top w:val="none" w:sz="0" w:space="0" w:color="auto"/>
                <w:left w:val="none" w:sz="0" w:space="0" w:color="auto"/>
                <w:bottom w:val="none" w:sz="0" w:space="0" w:color="auto"/>
                <w:right w:val="none" w:sz="0" w:space="0" w:color="auto"/>
              </w:divBdr>
              <w:divsChild>
                <w:div w:id="1738474869">
                  <w:marLeft w:val="0"/>
                  <w:marRight w:val="0"/>
                  <w:marTop w:val="0"/>
                  <w:marBottom w:val="0"/>
                  <w:divBdr>
                    <w:top w:val="none" w:sz="0" w:space="0" w:color="auto"/>
                    <w:left w:val="none" w:sz="0" w:space="0" w:color="auto"/>
                    <w:bottom w:val="none" w:sz="0" w:space="0" w:color="auto"/>
                    <w:right w:val="none" w:sz="0" w:space="0" w:color="auto"/>
                  </w:divBdr>
                  <w:divsChild>
                    <w:div w:id="1267616909">
                      <w:marLeft w:val="0"/>
                      <w:marRight w:val="0"/>
                      <w:marTop w:val="0"/>
                      <w:marBottom w:val="0"/>
                      <w:divBdr>
                        <w:top w:val="none" w:sz="0" w:space="0" w:color="auto"/>
                        <w:left w:val="none" w:sz="0" w:space="0" w:color="auto"/>
                        <w:bottom w:val="none" w:sz="0" w:space="0" w:color="auto"/>
                        <w:right w:val="none" w:sz="0" w:space="0" w:color="auto"/>
                      </w:divBdr>
                    </w:div>
                  </w:divsChild>
                </w:div>
                <w:div w:id="772242153">
                  <w:marLeft w:val="0"/>
                  <w:marRight w:val="0"/>
                  <w:marTop w:val="0"/>
                  <w:marBottom w:val="0"/>
                  <w:divBdr>
                    <w:top w:val="none" w:sz="0" w:space="0" w:color="auto"/>
                    <w:left w:val="none" w:sz="0" w:space="0" w:color="auto"/>
                    <w:bottom w:val="single" w:sz="2" w:space="0" w:color="A6A6A6"/>
                    <w:right w:val="none" w:sz="0" w:space="0" w:color="auto"/>
                  </w:divBdr>
                  <w:divsChild>
                    <w:div w:id="1217158619">
                      <w:marLeft w:val="0"/>
                      <w:marRight w:val="0"/>
                      <w:marTop w:val="30"/>
                      <w:marBottom w:val="0"/>
                      <w:divBdr>
                        <w:top w:val="none" w:sz="0" w:space="0" w:color="auto"/>
                        <w:left w:val="none" w:sz="0" w:space="0" w:color="auto"/>
                        <w:bottom w:val="none" w:sz="0" w:space="0" w:color="auto"/>
                        <w:right w:val="none" w:sz="0" w:space="0" w:color="auto"/>
                      </w:divBdr>
                      <w:divsChild>
                        <w:div w:id="14655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48765">
                  <w:marLeft w:val="0"/>
                  <w:marRight w:val="0"/>
                  <w:marTop w:val="0"/>
                  <w:marBottom w:val="0"/>
                  <w:divBdr>
                    <w:top w:val="none" w:sz="0" w:space="0" w:color="auto"/>
                    <w:left w:val="none" w:sz="0" w:space="0" w:color="auto"/>
                    <w:bottom w:val="none" w:sz="0" w:space="0" w:color="auto"/>
                    <w:right w:val="none" w:sz="0" w:space="0" w:color="auto"/>
                  </w:divBdr>
                  <w:divsChild>
                    <w:div w:id="155000469">
                      <w:marLeft w:val="0"/>
                      <w:marRight w:val="0"/>
                      <w:marTop w:val="0"/>
                      <w:marBottom w:val="0"/>
                      <w:divBdr>
                        <w:top w:val="none" w:sz="0" w:space="0" w:color="auto"/>
                        <w:left w:val="none" w:sz="0" w:space="0" w:color="auto"/>
                        <w:bottom w:val="none" w:sz="0" w:space="0" w:color="auto"/>
                        <w:right w:val="none" w:sz="0" w:space="0" w:color="auto"/>
                      </w:divBdr>
                      <w:divsChild>
                        <w:div w:id="1520007536">
                          <w:marLeft w:val="0"/>
                          <w:marRight w:val="0"/>
                          <w:marTop w:val="38"/>
                          <w:marBottom w:val="38"/>
                          <w:divBdr>
                            <w:top w:val="none" w:sz="0" w:space="0" w:color="auto"/>
                            <w:left w:val="none" w:sz="0" w:space="0" w:color="auto"/>
                            <w:bottom w:val="none" w:sz="0" w:space="0" w:color="auto"/>
                            <w:right w:val="none" w:sz="0" w:space="0" w:color="auto"/>
                          </w:divBdr>
                        </w:div>
                        <w:div w:id="1847354651">
                          <w:marLeft w:val="0"/>
                          <w:marRight w:val="0"/>
                          <w:marTop w:val="0"/>
                          <w:marBottom w:val="0"/>
                          <w:divBdr>
                            <w:top w:val="none" w:sz="0" w:space="0" w:color="auto"/>
                            <w:left w:val="none" w:sz="0" w:space="0" w:color="auto"/>
                            <w:bottom w:val="none" w:sz="0" w:space="0" w:color="auto"/>
                            <w:right w:val="none" w:sz="0" w:space="0" w:color="auto"/>
                          </w:divBdr>
                          <w:divsChild>
                            <w:div w:id="1969893190">
                              <w:marLeft w:val="38"/>
                              <w:marRight w:val="38"/>
                              <w:marTop w:val="38"/>
                              <w:marBottom w:val="38"/>
                              <w:divBdr>
                                <w:top w:val="none" w:sz="0" w:space="0" w:color="auto"/>
                                <w:left w:val="none" w:sz="0" w:space="0" w:color="auto"/>
                                <w:bottom w:val="none" w:sz="0" w:space="0" w:color="auto"/>
                                <w:right w:val="none" w:sz="0" w:space="0" w:color="auto"/>
                              </w:divBdr>
                            </w:div>
                            <w:div w:id="1074543845">
                              <w:marLeft w:val="0"/>
                              <w:marRight w:val="0"/>
                              <w:marTop w:val="0"/>
                              <w:marBottom w:val="0"/>
                              <w:divBdr>
                                <w:top w:val="none" w:sz="0" w:space="0" w:color="auto"/>
                                <w:left w:val="none" w:sz="0" w:space="0" w:color="auto"/>
                                <w:bottom w:val="none" w:sz="0" w:space="0" w:color="auto"/>
                                <w:right w:val="none" w:sz="0" w:space="0" w:color="auto"/>
                              </w:divBdr>
                              <w:divsChild>
                                <w:div w:id="739209557">
                                  <w:marLeft w:val="0"/>
                                  <w:marRight w:val="0"/>
                                  <w:marTop w:val="0"/>
                                  <w:marBottom w:val="0"/>
                                  <w:divBdr>
                                    <w:top w:val="none" w:sz="0" w:space="0" w:color="auto"/>
                                    <w:left w:val="none" w:sz="0" w:space="0" w:color="auto"/>
                                    <w:bottom w:val="none" w:sz="0" w:space="0" w:color="auto"/>
                                    <w:right w:val="none" w:sz="0" w:space="0" w:color="auto"/>
                                  </w:divBdr>
                                </w:div>
                                <w:div w:id="1988238823">
                                  <w:marLeft w:val="0"/>
                                  <w:marRight w:val="0"/>
                                  <w:marTop w:val="0"/>
                                  <w:marBottom w:val="0"/>
                                  <w:divBdr>
                                    <w:top w:val="none" w:sz="0" w:space="0" w:color="auto"/>
                                    <w:left w:val="none" w:sz="0" w:space="0" w:color="auto"/>
                                    <w:bottom w:val="none" w:sz="0" w:space="0" w:color="auto"/>
                                    <w:right w:val="none" w:sz="0" w:space="0" w:color="auto"/>
                                  </w:divBdr>
                                </w:div>
                                <w:div w:id="1399935814">
                                  <w:blockQuote w:val="1"/>
                                  <w:marLeft w:val="0"/>
                                  <w:marRight w:val="0"/>
                                  <w:marTop w:val="38"/>
                                  <w:marBottom w:val="38"/>
                                  <w:divBdr>
                                    <w:top w:val="dashed" w:sz="2" w:space="3" w:color="CCCCCC"/>
                                    <w:left w:val="dashed" w:sz="2" w:space="14" w:color="CCCCCC"/>
                                    <w:bottom w:val="dashed" w:sz="2" w:space="3" w:color="CCCCCC"/>
                                    <w:right w:val="dashed" w:sz="2" w:space="5" w:color="CCCCCC"/>
                                  </w:divBdr>
                                </w:div>
                                <w:div w:id="893733068">
                                  <w:blockQuote w:val="1"/>
                                  <w:marLeft w:val="0"/>
                                  <w:marRight w:val="0"/>
                                  <w:marTop w:val="38"/>
                                  <w:marBottom w:val="38"/>
                                  <w:divBdr>
                                    <w:top w:val="dashed" w:sz="2" w:space="3" w:color="CCCCCC"/>
                                    <w:left w:val="dashed" w:sz="2" w:space="14" w:color="CCCCCC"/>
                                    <w:bottom w:val="dashed" w:sz="2" w:space="3" w:color="CCCCCC"/>
                                    <w:right w:val="dashed" w:sz="2" w:space="5" w:color="CCCCCC"/>
                                  </w:divBdr>
                                </w:div>
                                <w:div w:id="1759599632">
                                  <w:blockQuote w:val="1"/>
                                  <w:marLeft w:val="0"/>
                                  <w:marRight w:val="0"/>
                                  <w:marTop w:val="38"/>
                                  <w:marBottom w:val="38"/>
                                  <w:divBdr>
                                    <w:top w:val="dashed" w:sz="2" w:space="3" w:color="CCCCCC"/>
                                    <w:left w:val="dashed" w:sz="2" w:space="14" w:color="CCCCCC"/>
                                    <w:bottom w:val="dashed" w:sz="2" w:space="3" w:color="CCCCCC"/>
                                    <w:right w:val="dashed" w:sz="2" w:space="5" w:color="CCCCCC"/>
                                  </w:divBdr>
                                </w:div>
                                <w:div w:id="1650556826">
                                  <w:blockQuote w:val="1"/>
                                  <w:marLeft w:val="0"/>
                                  <w:marRight w:val="0"/>
                                  <w:marTop w:val="38"/>
                                  <w:marBottom w:val="38"/>
                                  <w:divBdr>
                                    <w:top w:val="dashed" w:sz="2" w:space="3" w:color="CCCCCC"/>
                                    <w:left w:val="dashed" w:sz="2" w:space="14" w:color="CCCCCC"/>
                                    <w:bottom w:val="dashed" w:sz="2" w:space="3" w:color="CCCCCC"/>
                                    <w:right w:val="dashed" w:sz="2" w:space="5" w:color="CCCCCC"/>
                                  </w:divBdr>
                                </w:div>
                                <w:div w:id="1936012156">
                                  <w:blockQuote w:val="1"/>
                                  <w:marLeft w:val="0"/>
                                  <w:marRight w:val="0"/>
                                  <w:marTop w:val="38"/>
                                  <w:marBottom w:val="38"/>
                                  <w:divBdr>
                                    <w:top w:val="dashed" w:sz="2" w:space="3" w:color="CCCCCC"/>
                                    <w:left w:val="dashed" w:sz="2" w:space="14" w:color="CCCCCC"/>
                                    <w:bottom w:val="dashed" w:sz="2" w:space="3" w:color="CCCCCC"/>
                                    <w:right w:val="dashed" w:sz="2" w:space="5" w:color="CCCCCC"/>
                                  </w:divBdr>
                                </w:div>
                                <w:div w:id="683048029">
                                  <w:blockQuote w:val="1"/>
                                  <w:marLeft w:val="0"/>
                                  <w:marRight w:val="0"/>
                                  <w:marTop w:val="38"/>
                                  <w:marBottom w:val="38"/>
                                  <w:divBdr>
                                    <w:top w:val="dashed" w:sz="2" w:space="3" w:color="CCCCCC"/>
                                    <w:left w:val="dashed" w:sz="2" w:space="14" w:color="CCCCCC"/>
                                    <w:bottom w:val="dashed" w:sz="2" w:space="3" w:color="CCCCCC"/>
                                    <w:right w:val="dashed" w:sz="2" w:space="5" w:color="CCCCCC"/>
                                  </w:divBdr>
                                </w:div>
                                <w:div w:id="762798929">
                                  <w:blockQuote w:val="1"/>
                                  <w:marLeft w:val="0"/>
                                  <w:marRight w:val="0"/>
                                  <w:marTop w:val="38"/>
                                  <w:marBottom w:val="38"/>
                                  <w:divBdr>
                                    <w:top w:val="dashed" w:sz="2" w:space="3" w:color="CCCCCC"/>
                                    <w:left w:val="dashed" w:sz="2" w:space="14" w:color="CCCCCC"/>
                                    <w:bottom w:val="dashed" w:sz="2" w:space="3" w:color="CCCCCC"/>
                                    <w:right w:val="dashed" w:sz="2" w:space="5" w:color="CCCCCC"/>
                                  </w:divBdr>
                                </w:div>
                                <w:div w:id="1219515019">
                                  <w:blockQuote w:val="1"/>
                                  <w:marLeft w:val="0"/>
                                  <w:marRight w:val="0"/>
                                  <w:marTop w:val="38"/>
                                  <w:marBottom w:val="38"/>
                                  <w:divBdr>
                                    <w:top w:val="dashed" w:sz="2" w:space="3" w:color="CCCCCC"/>
                                    <w:left w:val="dashed" w:sz="2" w:space="14" w:color="CCCCCC"/>
                                    <w:bottom w:val="dashed" w:sz="2" w:space="3" w:color="CCCCCC"/>
                                    <w:right w:val="dashed" w:sz="2" w:space="5" w:color="CCCCCC"/>
                                  </w:divBdr>
                                </w:div>
                                <w:div w:id="1374692015">
                                  <w:marLeft w:val="0"/>
                                  <w:marRight w:val="0"/>
                                  <w:marTop w:val="0"/>
                                  <w:marBottom w:val="0"/>
                                  <w:divBdr>
                                    <w:top w:val="none" w:sz="0" w:space="0" w:color="auto"/>
                                    <w:left w:val="none" w:sz="0" w:space="0" w:color="auto"/>
                                    <w:bottom w:val="none" w:sz="0" w:space="0" w:color="auto"/>
                                    <w:right w:val="none" w:sz="0" w:space="0" w:color="auto"/>
                                  </w:divBdr>
                                  <w:divsChild>
                                    <w:div w:id="349181859">
                                      <w:marLeft w:val="0"/>
                                      <w:marRight w:val="0"/>
                                      <w:marTop w:val="0"/>
                                      <w:marBottom w:val="0"/>
                                      <w:divBdr>
                                        <w:top w:val="none" w:sz="0" w:space="0" w:color="auto"/>
                                        <w:left w:val="none" w:sz="0" w:space="0" w:color="auto"/>
                                        <w:bottom w:val="none" w:sz="0" w:space="0" w:color="auto"/>
                                        <w:right w:val="none" w:sz="0" w:space="0" w:color="auto"/>
                                      </w:divBdr>
                                      <w:divsChild>
                                        <w:div w:id="1103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049">
                                  <w:marLeft w:val="0"/>
                                  <w:marRight w:val="0"/>
                                  <w:marTop w:val="240"/>
                                  <w:marBottom w:val="240"/>
                                  <w:divBdr>
                                    <w:top w:val="none" w:sz="0" w:space="0" w:color="auto"/>
                                    <w:left w:val="none" w:sz="0" w:space="0" w:color="auto"/>
                                    <w:bottom w:val="none" w:sz="0" w:space="0" w:color="auto"/>
                                    <w:right w:val="none" w:sz="0" w:space="0" w:color="auto"/>
                                  </w:divBdr>
                                  <w:divsChild>
                                    <w:div w:id="1135023788">
                                      <w:marLeft w:val="0"/>
                                      <w:marRight w:val="-150"/>
                                      <w:marTop w:val="0"/>
                                      <w:marBottom w:val="0"/>
                                      <w:divBdr>
                                        <w:top w:val="none" w:sz="0" w:space="0" w:color="auto"/>
                                        <w:left w:val="none" w:sz="0" w:space="0" w:color="auto"/>
                                        <w:bottom w:val="none" w:sz="0" w:space="0" w:color="auto"/>
                                        <w:right w:val="none" w:sz="0" w:space="0" w:color="auto"/>
                                      </w:divBdr>
                                      <w:divsChild>
                                        <w:div w:id="884105659">
                                          <w:marLeft w:val="0"/>
                                          <w:marRight w:val="0"/>
                                          <w:marTop w:val="0"/>
                                          <w:marBottom w:val="240"/>
                                          <w:divBdr>
                                            <w:top w:val="none" w:sz="0" w:space="0" w:color="auto"/>
                                            <w:left w:val="none" w:sz="0" w:space="0" w:color="auto"/>
                                            <w:bottom w:val="none" w:sz="0" w:space="0" w:color="auto"/>
                                            <w:right w:val="none" w:sz="0" w:space="0" w:color="auto"/>
                                          </w:divBdr>
                                        </w:div>
                                        <w:div w:id="1809010544">
                                          <w:marLeft w:val="0"/>
                                          <w:marRight w:val="0"/>
                                          <w:marTop w:val="0"/>
                                          <w:marBottom w:val="240"/>
                                          <w:divBdr>
                                            <w:top w:val="none" w:sz="0" w:space="0" w:color="auto"/>
                                            <w:left w:val="none" w:sz="0" w:space="0" w:color="auto"/>
                                            <w:bottom w:val="none" w:sz="0" w:space="0" w:color="auto"/>
                                            <w:right w:val="none" w:sz="0" w:space="0" w:color="auto"/>
                                          </w:divBdr>
                                        </w:div>
                                        <w:div w:id="4290137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18851162">
                              <w:marLeft w:val="0"/>
                              <w:marRight w:val="0"/>
                              <w:marTop w:val="0"/>
                              <w:marBottom w:val="75"/>
                              <w:divBdr>
                                <w:top w:val="none" w:sz="0" w:space="0" w:color="auto"/>
                                <w:left w:val="none" w:sz="0" w:space="0" w:color="auto"/>
                                <w:bottom w:val="none" w:sz="0" w:space="0" w:color="auto"/>
                                <w:right w:val="none" w:sz="0" w:space="0" w:color="auto"/>
                              </w:divBdr>
                            </w:div>
                          </w:divsChild>
                        </w:div>
                        <w:div w:id="2036538656">
                          <w:marLeft w:val="0"/>
                          <w:marRight w:val="0"/>
                          <w:marTop w:val="0"/>
                          <w:marBottom w:val="0"/>
                          <w:divBdr>
                            <w:top w:val="none" w:sz="0" w:space="0" w:color="auto"/>
                            <w:left w:val="none" w:sz="0" w:space="0" w:color="auto"/>
                            <w:bottom w:val="none" w:sz="0" w:space="0" w:color="auto"/>
                            <w:right w:val="none" w:sz="0" w:space="0" w:color="auto"/>
                          </w:divBdr>
                          <w:divsChild>
                            <w:div w:id="1800105759">
                              <w:marLeft w:val="0"/>
                              <w:marRight w:val="0"/>
                              <w:marTop w:val="0"/>
                              <w:marBottom w:val="0"/>
                              <w:divBdr>
                                <w:top w:val="none" w:sz="0" w:space="0" w:color="auto"/>
                                <w:left w:val="none" w:sz="0" w:space="0" w:color="auto"/>
                                <w:bottom w:val="none" w:sz="0" w:space="0" w:color="auto"/>
                                <w:right w:val="none" w:sz="0" w:space="0" w:color="auto"/>
                              </w:divBdr>
                            </w:div>
                            <w:div w:id="1374884264">
                              <w:marLeft w:val="-113"/>
                              <w:marRight w:val="-113"/>
                              <w:marTop w:val="0"/>
                              <w:marBottom w:val="0"/>
                              <w:divBdr>
                                <w:top w:val="single" w:sz="2" w:space="0" w:color="CCCCCC"/>
                                <w:left w:val="none" w:sz="0" w:space="0" w:color="auto"/>
                                <w:bottom w:val="single" w:sz="2" w:space="0" w:color="CCCCCC"/>
                                <w:right w:val="none" w:sz="0" w:space="0" w:color="auto"/>
                              </w:divBdr>
                              <w:divsChild>
                                <w:div w:id="1895390947">
                                  <w:marLeft w:val="0"/>
                                  <w:marRight w:val="0"/>
                                  <w:marTop w:val="75"/>
                                  <w:marBottom w:val="0"/>
                                  <w:divBdr>
                                    <w:top w:val="none" w:sz="0" w:space="0" w:color="auto"/>
                                    <w:left w:val="none" w:sz="0" w:space="0" w:color="auto"/>
                                    <w:bottom w:val="none" w:sz="0" w:space="0" w:color="auto"/>
                                    <w:right w:val="none" w:sz="0" w:space="0" w:color="auto"/>
                                  </w:divBdr>
                                </w:div>
                                <w:div w:id="1143501623">
                                  <w:marLeft w:val="0"/>
                                  <w:marRight w:val="0"/>
                                  <w:marTop w:val="0"/>
                                  <w:marBottom w:val="0"/>
                                  <w:divBdr>
                                    <w:top w:val="none" w:sz="0" w:space="0" w:color="auto"/>
                                    <w:left w:val="none" w:sz="0" w:space="0" w:color="auto"/>
                                    <w:bottom w:val="none" w:sz="0" w:space="0" w:color="auto"/>
                                    <w:right w:val="none" w:sz="0" w:space="0" w:color="auto"/>
                                  </w:divBdr>
                                </w:div>
                                <w:div w:id="1280838832">
                                  <w:marLeft w:val="0"/>
                                  <w:marRight w:val="0"/>
                                  <w:marTop w:val="0"/>
                                  <w:marBottom w:val="0"/>
                                  <w:divBdr>
                                    <w:top w:val="none" w:sz="0" w:space="0" w:color="auto"/>
                                    <w:left w:val="none" w:sz="0" w:space="0" w:color="auto"/>
                                    <w:bottom w:val="none" w:sz="0" w:space="0" w:color="auto"/>
                                    <w:right w:val="none" w:sz="0" w:space="0" w:color="auto"/>
                                  </w:divBdr>
                                  <w:divsChild>
                                    <w:div w:id="579944062">
                                      <w:marLeft w:val="0"/>
                                      <w:marRight w:val="0"/>
                                      <w:marTop w:val="0"/>
                                      <w:marBottom w:val="0"/>
                                      <w:divBdr>
                                        <w:top w:val="none" w:sz="0" w:space="0" w:color="auto"/>
                                        <w:left w:val="none" w:sz="0" w:space="0" w:color="auto"/>
                                        <w:bottom w:val="none" w:sz="0" w:space="0" w:color="auto"/>
                                        <w:right w:val="none" w:sz="0" w:space="0" w:color="auto"/>
                                      </w:divBdr>
                                    </w:div>
                                    <w:div w:id="65340737">
                                      <w:marLeft w:val="0"/>
                                      <w:marRight w:val="0"/>
                                      <w:marTop w:val="0"/>
                                      <w:marBottom w:val="0"/>
                                      <w:divBdr>
                                        <w:top w:val="none" w:sz="0" w:space="0" w:color="auto"/>
                                        <w:left w:val="none" w:sz="0" w:space="0" w:color="auto"/>
                                        <w:bottom w:val="none" w:sz="0" w:space="0" w:color="auto"/>
                                        <w:right w:val="none" w:sz="0" w:space="0" w:color="auto"/>
                                      </w:divBdr>
                                    </w:div>
                                    <w:div w:id="1783575831">
                                      <w:marLeft w:val="-113"/>
                                      <w:marRight w:val="-113"/>
                                      <w:marTop w:val="0"/>
                                      <w:marBottom w:val="0"/>
                                      <w:divBdr>
                                        <w:top w:val="none" w:sz="0" w:space="0" w:color="auto"/>
                                        <w:left w:val="none" w:sz="0" w:space="0" w:color="auto"/>
                                        <w:bottom w:val="none" w:sz="0" w:space="0" w:color="auto"/>
                                        <w:right w:val="none" w:sz="0" w:space="0" w:color="auto"/>
                                      </w:divBdr>
                                      <w:divsChild>
                                        <w:div w:id="6826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4876">
                          <w:marLeft w:val="0"/>
                          <w:marRight w:val="0"/>
                          <w:marTop w:val="0"/>
                          <w:marBottom w:val="0"/>
                          <w:divBdr>
                            <w:top w:val="none" w:sz="0" w:space="0" w:color="auto"/>
                            <w:left w:val="none" w:sz="0" w:space="0" w:color="auto"/>
                            <w:bottom w:val="none" w:sz="0" w:space="0" w:color="auto"/>
                            <w:right w:val="none" w:sz="0" w:space="0" w:color="auto"/>
                          </w:divBdr>
                          <w:divsChild>
                            <w:div w:id="1690795082">
                              <w:marLeft w:val="0"/>
                              <w:marRight w:val="0"/>
                              <w:marTop w:val="0"/>
                              <w:marBottom w:val="0"/>
                              <w:divBdr>
                                <w:top w:val="none" w:sz="0" w:space="0" w:color="auto"/>
                                <w:left w:val="none" w:sz="0" w:space="0" w:color="auto"/>
                                <w:bottom w:val="none" w:sz="0" w:space="0" w:color="auto"/>
                                <w:right w:val="none" w:sz="0" w:space="0" w:color="auto"/>
                              </w:divBdr>
                              <w:divsChild>
                                <w:div w:id="2009745352">
                                  <w:marLeft w:val="0"/>
                                  <w:marRight w:val="0"/>
                                  <w:marTop w:val="0"/>
                                  <w:marBottom w:val="38"/>
                                  <w:divBdr>
                                    <w:top w:val="none" w:sz="0" w:space="0" w:color="auto"/>
                                    <w:left w:val="none" w:sz="0" w:space="0" w:color="auto"/>
                                    <w:bottom w:val="none" w:sz="0" w:space="0" w:color="auto"/>
                                    <w:right w:val="none" w:sz="0" w:space="0" w:color="auto"/>
                                  </w:divBdr>
                                </w:div>
                                <w:div w:id="1894803047">
                                  <w:marLeft w:val="0"/>
                                  <w:marRight w:val="0"/>
                                  <w:marTop w:val="0"/>
                                  <w:marBottom w:val="38"/>
                                  <w:divBdr>
                                    <w:top w:val="none" w:sz="0" w:space="0" w:color="auto"/>
                                    <w:left w:val="none" w:sz="0" w:space="0" w:color="auto"/>
                                    <w:bottom w:val="none" w:sz="0" w:space="0" w:color="auto"/>
                                    <w:right w:val="none" w:sz="0" w:space="0" w:color="auto"/>
                                  </w:divBdr>
                                </w:div>
                                <w:div w:id="581454088">
                                  <w:marLeft w:val="0"/>
                                  <w:marRight w:val="0"/>
                                  <w:marTop w:val="0"/>
                                  <w:marBottom w:val="38"/>
                                  <w:divBdr>
                                    <w:top w:val="none" w:sz="0" w:space="0" w:color="auto"/>
                                    <w:left w:val="none" w:sz="0" w:space="0" w:color="auto"/>
                                    <w:bottom w:val="none" w:sz="0" w:space="0" w:color="auto"/>
                                    <w:right w:val="none" w:sz="0" w:space="0" w:color="auto"/>
                                  </w:divBdr>
                                </w:div>
                              </w:divsChild>
                            </w:div>
                            <w:div w:id="1502507071">
                              <w:marLeft w:val="0"/>
                              <w:marRight w:val="0"/>
                              <w:marTop w:val="0"/>
                              <w:marBottom w:val="38"/>
                              <w:divBdr>
                                <w:top w:val="none" w:sz="0" w:space="0" w:color="auto"/>
                                <w:left w:val="none" w:sz="0" w:space="0" w:color="auto"/>
                                <w:bottom w:val="none" w:sz="0" w:space="0" w:color="auto"/>
                                <w:right w:val="none" w:sz="0" w:space="0" w:color="auto"/>
                              </w:divBdr>
                            </w:div>
                            <w:div w:id="1236282225">
                              <w:marLeft w:val="0"/>
                              <w:marRight w:val="0"/>
                              <w:marTop w:val="0"/>
                              <w:marBottom w:val="0"/>
                              <w:divBdr>
                                <w:top w:val="none" w:sz="0" w:space="0" w:color="auto"/>
                                <w:left w:val="none" w:sz="0" w:space="0" w:color="auto"/>
                                <w:bottom w:val="none" w:sz="0" w:space="0" w:color="auto"/>
                                <w:right w:val="none" w:sz="0" w:space="0" w:color="auto"/>
                              </w:divBdr>
                              <w:divsChild>
                                <w:div w:id="10398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5001">
                          <w:marLeft w:val="-38"/>
                          <w:marRight w:val="-38"/>
                          <w:marTop w:val="75"/>
                          <w:marBottom w:val="0"/>
                          <w:divBdr>
                            <w:top w:val="single" w:sz="2" w:space="4" w:color="CCCCCC"/>
                            <w:left w:val="none" w:sz="0" w:space="0" w:color="auto"/>
                            <w:bottom w:val="none" w:sz="0" w:space="0" w:color="auto"/>
                            <w:right w:val="none" w:sz="0" w:space="0" w:color="auto"/>
                          </w:divBdr>
                        </w:div>
                      </w:divsChild>
                    </w:div>
                    <w:div w:id="1733234112">
                      <w:marLeft w:val="0"/>
                      <w:marRight w:val="0"/>
                      <w:marTop w:val="0"/>
                      <w:marBottom w:val="0"/>
                      <w:divBdr>
                        <w:top w:val="none" w:sz="0" w:space="0" w:color="auto"/>
                        <w:left w:val="none" w:sz="0" w:space="0" w:color="auto"/>
                        <w:bottom w:val="none" w:sz="0" w:space="0" w:color="auto"/>
                        <w:right w:val="none" w:sz="0" w:space="0" w:color="auto"/>
                      </w:divBdr>
                      <w:divsChild>
                        <w:div w:id="2083719951">
                          <w:marLeft w:val="0"/>
                          <w:marRight w:val="0"/>
                          <w:marTop w:val="0"/>
                          <w:marBottom w:val="0"/>
                          <w:divBdr>
                            <w:top w:val="none" w:sz="0" w:space="0" w:color="auto"/>
                            <w:left w:val="none" w:sz="0" w:space="0" w:color="auto"/>
                            <w:bottom w:val="none" w:sz="0" w:space="0" w:color="auto"/>
                            <w:right w:val="none" w:sz="0" w:space="0" w:color="auto"/>
                          </w:divBdr>
                          <w:divsChild>
                            <w:div w:id="2085373562">
                              <w:marLeft w:val="0"/>
                              <w:marRight w:val="0"/>
                              <w:marTop w:val="0"/>
                              <w:marBottom w:val="0"/>
                              <w:divBdr>
                                <w:top w:val="none" w:sz="0" w:space="0" w:color="auto"/>
                                <w:left w:val="none" w:sz="0" w:space="0" w:color="auto"/>
                                <w:bottom w:val="none" w:sz="0" w:space="0" w:color="auto"/>
                                <w:right w:val="none" w:sz="0" w:space="0" w:color="auto"/>
                              </w:divBdr>
                              <w:divsChild>
                                <w:div w:id="1413046112">
                                  <w:marLeft w:val="0"/>
                                  <w:marRight w:val="0"/>
                                  <w:marTop w:val="0"/>
                                  <w:marBottom w:val="0"/>
                                  <w:divBdr>
                                    <w:top w:val="none" w:sz="0" w:space="0" w:color="auto"/>
                                    <w:left w:val="none" w:sz="0" w:space="0" w:color="auto"/>
                                    <w:bottom w:val="none" w:sz="0" w:space="0" w:color="auto"/>
                                    <w:right w:val="none" w:sz="0" w:space="0" w:color="auto"/>
                                  </w:divBdr>
                                  <w:divsChild>
                                    <w:div w:id="15440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1560">
                              <w:marLeft w:val="0"/>
                              <w:marRight w:val="0"/>
                              <w:marTop w:val="0"/>
                              <w:marBottom w:val="0"/>
                              <w:divBdr>
                                <w:top w:val="none" w:sz="0" w:space="0" w:color="auto"/>
                                <w:left w:val="none" w:sz="0" w:space="0" w:color="auto"/>
                                <w:bottom w:val="none" w:sz="0" w:space="0" w:color="auto"/>
                                <w:right w:val="none" w:sz="0" w:space="0" w:color="auto"/>
                              </w:divBdr>
                              <w:divsChild>
                                <w:div w:id="1108500469">
                                  <w:marLeft w:val="0"/>
                                  <w:marRight w:val="0"/>
                                  <w:marTop w:val="0"/>
                                  <w:marBottom w:val="0"/>
                                  <w:divBdr>
                                    <w:top w:val="none" w:sz="0" w:space="0" w:color="auto"/>
                                    <w:left w:val="none" w:sz="0" w:space="0" w:color="auto"/>
                                    <w:bottom w:val="none" w:sz="0" w:space="0" w:color="auto"/>
                                    <w:right w:val="none" w:sz="0" w:space="0" w:color="auto"/>
                                  </w:divBdr>
                                </w:div>
                              </w:divsChild>
                            </w:div>
                            <w:div w:id="2036080005">
                              <w:marLeft w:val="0"/>
                              <w:marRight w:val="0"/>
                              <w:marTop w:val="0"/>
                              <w:marBottom w:val="0"/>
                              <w:divBdr>
                                <w:top w:val="none" w:sz="0" w:space="0" w:color="auto"/>
                                <w:left w:val="none" w:sz="0" w:space="0" w:color="auto"/>
                                <w:bottom w:val="none" w:sz="0" w:space="0" w:color="auto"/>
                                <w:right w:val="none" w:sz="0" w:space="0" w:color="auto"/>
                              </w:divBdr>
                            </w:div>
                            <w:div w:id="444428326">
                              <w:marLeft w:val="0"/>
                              <w:marRight w:val="0"/>
                              <w:marTop w:val="0"/>
                              <w:marBottom w:val="0"/>
                              <w:divBdr>
                                <w:top w:val="none" w:sz="0" w:space="0" w:color="auto"/>
                                <w:left w:val="none" w:sz="0" w:space="0" w:color="auto"/>
                                <w:bottom w:val="none" w:sz="0" w:space="0" w:color="auto"/>
                                <w:right w:val="none" w:sz="0" w:space="0" w:color="auto"/>
                              </w:divBdr>
                            </w:div>
                          </w:divsChild>
                        </w:div>
                        <w:div w:id="530146041">
                          <w:marLeft w:val="0"/>
                          <w:marRight w:val="0"/>
                          <w:marTop w:val="0"/>
                          <w:marBottom w:val="0"/>
                          <w:divBdr>
                            <w:top w:val="none" w:sz="0" w:space="0" w:color="auto"/>
                            <w:left w:val="none" w:sz="0" w:space="0" w:color="auto"/>
                            <w:bottom w:val="none" w:sz="0" w:space="0" w:color="auto"/>
                            <w:right w:val="none" w:sz="0" w:space="0" w:color="auto"/>
                          </w:divBdr>
                          <w:divsChild>
                            <w:div w:id="282736433">
                              <w:marLeft w:val="0"/>
                              <w:marRight w:val="0"/>
                              <w:marTop w:val="0"/>
                              <w:marBottom w:val="0"/>
                              <w:divBdr>
                                <w:top w:val="none" w:sz="0" w:space="0" w:color="auto"/>
                                <w:left w:val="none" w:sz="0" w:space="0" w:color="auto"/>
                                <w:bottom w:val="none" w:sz="0" w:space="0" w:color="auto"/>
                                <w:right w:val="none" w:sz="0" w:space="0" w:color="auto"/>
                              </w:divBdr>
                              <w:divsChild>
                                <w:div w:id="228468679">
                                  <w:marLeft w:val="0"/>
                                  <w:marRight w:val="0"/>
                                  <w:marTop w:val="0"/>
                                  <w:marBottom w:val="113"/>
                                  <w:divBdr>
                                    <w:top w:val="none" w:sz="0" w:space="0" w:color="auto"/>
                                    <w:left w:val="none" w:sz="0" w:space="0" w:color="auto"/>
                                    <w:bottom w:val="none" w:sz="0" w:space="0" w:color="auto"/>
                                    <w:right w:val="none" w:sz="0" w:space="0" w:color="auto"/>
                                  </w:divBdr>
                                </w:div>
                              </w:divsChild>
                            </w:div>
                            <w:div w:id="1795707160">
                              <w:marLeft w:val="0"/>
                              <w:marRight w:val="0"/>
                              <w:marTop w:val="0"/>
                              <w:marBottom w:val="0"/>
                              <w:divBdr>
                                <w:top w:val="none" w:sz="0" w:space="0" w:color="auto"/>
                                <w:left w:val="none" w:sz="0" w:space="0" w:color="auto"/>
                                <w:bottom w:val="none" w:sz="0" w:space="0" w:color="auto"/>
                                <w:right w:val="none" w:sz="0" w:space="0" w:color="auto"/>
                              </w:divBdr>
                              <w:divsChild>
                                <w:div w:id="1865630908">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816459865">
                          <w:marLeft w:val="0"/>
                          <w:marRight w:val="0"/>
                          <w:marTop w:val="0"/>
                          <w:marBottom w:val="0"/>
                          <w:divBdr>
                            <w:top w:val="none" w:sz="0" w:space="0" w:color="auto"/>
                            <w:left w:val="none" w:sz="0" w:space="0" w:color="auto"/>
                            <w:bottom w:val="none" w:sz="0" w:space="0" w:color="auto"/>
                            <w:right w:val="none" w:sz="0" w:space="0" w:color="auto"/>
                          </w:divBdr>
                          <w:divsChild>
                            <w:div w:id="1613977504">
                              <w:marLeft w:val="0"/>
                              <w:marRight w:val="0"/>
                              <w:marTop w:val="0"/>
                              <w:marBottom w:val="0"/>
                              <w:divBdr>
                                <w:top w:val="none" w:sz="0" w:space="0" w:color="auto"/>
                                <w:left w:val="none" w:sz="0" w:space="0" w:color="auto"/>
                                <w:bottom w:val="none" w:sz="0" w:space="0" w:color="auto"/>
                                <w:right w:val="none" w:sz="0" w:space="0" w:color="auto"/>
                              </w:divBdr>
                              <w:divsChild>
                                <w:div w:id="3249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kill-guru.com/blog/" TargetMode="External"/><Relationship Id="rId18" Type="http://schemas.openxmlformats.org/officeDocument/2006/relationships/control" Target="activeX/activeX2.xml"/><Relationship Id="rId26" Type="http://schemas.openxmlformats.org/officeDocument/2006/relationships/image" Target="media/image6.png"/><Relationship Id="rId39" Type="http://schemas.openxmlformats.org/officeDocument/2006/relationships/image" Target="media/image11.jpeg"/><Relationship Id="rId21" Type="http://schemas.openxmlformats.org/officeDocument/2006/relationships/hyperlink" Target="http://www.skill-guru.com/blog/author/amit/" TargetMode="External"/><Relationship Id="rId34" Type="http://schemas.openxmlformats.org/officeDocument/2006/relationships/image" Target="media/image9.wmf"/><Relationship Id="rId42" Type="http://schemas.openxmlformats.org/officeDocument/2006/relationships/hyperlink" Target="http://studyn.us/ms-in-us/" TargetMode="External"/><Relationship Id="rId47" Type="http://schemas.openxmlformats.org/officeDocument/2006/relationships/hyperlink" Target="http://www.skill-guru.com/test/20/servlets-and-jsp" TargetMode="External"/><Relationship Id="rId50" Type="http://schemas.openxmlformats.org/officeDocument/2006/relationships/hyperlink" Target="http://www.skill-guru.com/test/26/testing-interview-questions" TargetMode="External"/><Relationship Id="rId55" Type="http://schemas.openxmlformats.org/officeDocument/2006/relationships/hyperlink" Target="http://www.skill-guru.com/test/25/java-interview-questions"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hyperlink" Target="http://www.skill-guru.com/blog/category/programming-tutorials/" TargetMode="External"/><Relationship Id="rId29" Type="http://schemas.openxmlformats.org/officeDocument/2006/relationships/control" Target="activeX/activeX5.xml"/><Relationship Id="rId41" Type="http://schemas.openxmlformats.org/officeDocument/2006/relationships/hyperlink" Target="http://studyn.us/" TargetMode="External"/><Relationship Id="rId54" Type="http://schemas.openxmlformats.org/officeDocument/2006/relationships/hyperlink" Target="http://www.skill-guru.com/cat/aptitude-tests" TargetMode="External"/><Relationship Id="rId1" Type="http://schemas.openxmlformats.org/officeDocument/2006/relationships/numbering" Target="numbering.xml"/><Relationship Id="rId6" Type="http://schemas.openxmlformats.org/officeDocument/2006/relationships/hyperlink" Target="http://www.skill-guru.com/" TargetMode="External"/><Relationship Id="rId11" Type="http://schemas.openxmlformats.org/officeDocument/2006/relationships/hyperlink" Target="http://studyn.us/complete-gre-guide/" TargetMode="External"/><Relationship Id="rId24" Type="http://schemas.openxmlformats.org/officeDocument/2006/relationships/hyperlink" Target="http://www.skill-guru.com/blog/2009/10/23/oracle-11g-new-features-part-1/" TargetMode="External"/><Relationship Id="rId32" Type="http://schemas.openxmlformats.org/officeDocument/2006/relationships/image" Target="media/image8.wmf"/><Relationship Id="rId37" Type="http://schemas.openxmlformats.org/officeDocument/2006/relationships/hyperlink" Target="http://studyn.us/" TargetMode="External"/><Relationship Id="rId40" Type="http://schemas.openxmlformats.org/officeDocument/2006/relationships/image" Target="media/image12.jpeg"/><Relationship Id="rId45" Type="http://schemas.openxmlformats.org/officeDocument/2006/relationships/hyperlink" Target="http://www.skill-guru.com/blog/tag/hibernate-tutorial/" TargetMode="External"/><Relationship Id="rId53" Type="http://schemas.openxmlformats.org/officeDocument/2006/relationships/hyperlink" Target="http://www.skill-guru.com/test/19/scbcd-mock-test" TargetMode="External"/><Relationship Id="rId58" Type="http://schemas.openxmlformats.org/officeDocument/2006/relationships/hyperlink" Target="http://www.skill-guru.com/blog/2010/01/03/understanding-materialized-view-in-oracle/" TargetMode="External"/><Relationship Id="rId5" Type="http://schemas.openxmlformats.org/officeDocument/2006/relationships/image" Target="media/image1.jpeg"/><Relationship Id="rId15" Type="http://schemas.openxmlformats.org/officeDocument/2006/relationships/image" Target="media/image3.wmf"/><Relationship Id="rId23" Type="http://schemas.openxmlformats.org/officeDocument/2006/relationships/hyperlink" Target="http://www.skill-guru.com/blog/2010/01/03/understanding-materialized-view-in-oracle/" TargetMode="External"/><Relationship Id="rId28" Type="http://schemas.openxmlformats.org/officeDocument/2006/relationships/control" Target="activeX/activeX4.xml"/><Relationship Id="rId36" Type="http://schemas.openxmlformats.org/officeDocument/2006/relationships/control" Target="activeX/activeX9.xml"/><Relationship Id="rId49" Type="http://schemas.openxmlformats.org/officeDocument/2006/relationships/hyperlink" Target="http://www.skill-guru.com/tag/spring" TargetMode="External"/><Relationship Id="rId57" Type="http://schemas.openxmlformats.org/officeDocument/2006/relationships/hyperlink" Target="http://www.skill-guru.com/blog/2010/01/03/understanding-materialized-view-in-oracle/" TargetMode="External"/><Relationship Id="rId61" Type="http://schemas.openxmlformats.org/officeDocument/2006/relationships/theme" Target="theme/theme1.xml"/><Relationship Id="rId10" Type="http://schemas.openxmlformats.org/officeDocument/2006/relationships/hyperlink" Target="http://studyn.us/admissions-to-usa/" TargetMode="External"/><Relationship Id="rId19" Type="http://schemas.openxmlformats.org/officeDocument/2006/relationships/hyperlink" Target="http://www.skill-guru.com/blog/" TargetMode="External"/><Relationship Id="rId31" Type="http://schemas.openxmlformats.org/officeDocument/2006/relationships/control" Target="activeX/activeX6.xml"/><Relationship Id="rId44" Type="http://schemas.openxmlformats.org/officeDocument/2006/relationships/hyperlink" Target="http://studyn.us/free-quizzes-and-practice-test-for-gre/" TargetMode="External"/><Relationship Id="rId52" Type="http://schemas.openxmlformats.org/officeDocument/2006/relationships/hyperlink" Target="http://www.skill-guru.com/test/67/scjp-6-mock-practice-tes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kill-guru.com/cat/certification-mock-test" TargetMode="External"/><Relationship Id="rId14" Type="http://schemas.openxmlformats.org/officeDocument/2006/relationships/hyperlink" Target="http://www.skill-guru.com/blog/about/" TargetMode="External"/><Relationship Id="rId22" Type="http://schemas.openxmlformats.org/officeDocument/2006/relationships/hyperlink" Target="http://www.skill-guru.com/blog/2010/01/03/understanding-materialized-view-in-oracle/" TargetMode="External"/><Relationship Id="rId27" Type="http://schemas.openxmlformats.org/officeDocument/2006/relationships/control" Target="activeX/activeX3.xml"/><Relationship Id="rId30" Type="http://schemas.openxmlformats.org/officeDocument/2006/relationships/image" Target="media/image7.wmf"/><Relationship Id="rId35" Type="http://schemas.openxmlformats.org/officeDocument/2006/relationships/control" Target="activeX/activeX8.xml"/><Relationship Id="rId43" Type="http://schemas.openxmlformats.org/officeDocument/2006/relationships/hyperlink" Target="http://studyn.us/complete-gre-guide/" TargetMode="External"/><Relationship Id="rId48" Type="http://schemas.openxmlformats.org/officeDocument/2006/relationships/hyperlink" Target="http://www.skill-guru.com/test/27/pl-sql-interview-questions" TargetMode="External"/><Relationship Id="rId56" Type="http://schemas.openxmlformats.org/officeDocument/2006/relationships/hyperlink" Target="http://www.geekevaluation.com/" TargetMode="External"/><Relationship Id="rId8" Type="http://schemas.openxmlformats.org/officeDocument/2006/relationships/hyperlink" Target="http://www.skill-guru.com/cat/technical-skill-interview-questions" TargetMode="External"/><Relationship Id="rId51" Type="http://schemas.openxmlformats.org/officeDocument/2006/relationships/hyperlink" Target="http://www.skill-guru.com/tag/hibernate" TargetMode="External"/><Relationship Id="rId3" Type="http://schemas.openxmlformats.org/officeDocument/2006/relationships/settings" Target="settings.xml"/><Relationship Id="rId12" Type="http://schemas.openxmlformats.org/officeDocument/2006/relationships/hyperlink" Target="http://www.skill-guru.com/contact-us" TargetMode="External"/><Relationship Id="rId17" Type="http://schemas.openxmlformats.org/officeDocument/2006/relationships/image" Target="media/image4.wmf"/><Relationship Id="rId25" Type="http://schemas.openxmlformats.org/officeDocument/2006/relationships/image" Target="media/image5.png"/><Relationship Id="rId33" Type="http://schemas.openxmlformats.org/officeDocument/2006/relationships/control" Target="activeX/activeX7.xml"/><Relationship Id="rId38" Type="http://schemas.openxmlformats.org/officeDocument/2006/relationships/image" Target="media/image10.jpeg"/><Relationship Id="rId46" Type="http://schemas.openxmlformats.org/officeDocument/2006/relationships/hyperlink" Target="http://www.skill-guru.com/tag/hibernate" TargetMode="External"/><Relationship Id="rId59" Type="http://schemas.openxmlformats.org/officeDocument/2006/relationships/hyperlink" Target="http://www.skill-guru.com/blog/2010/01/03/understanding-materialized-view-in-orac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3627</Words>
  <Characters>20677</Characters>
  <Application>Microsoft Office Word</Application>
  <DocSecurity>0</DocSecurity>
  <Lines>172</Lines>
  <Paragraphs>48</Paragraphs>
  <ScaleCrop>false</ScaleCrop>
  <Company/>
  <LinksUpToDate>false</LinksUpToDate>
  <CharactersWithSpaces>24256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1</cp:revision>
  <dcterms:created xsi:type="dcterms:W3CDTF">2015-05-02T05:30:00Z</dcterms:created>
  <dcterms:modified xsi:type="dcterms:W3CDTF">2015-05-02T05:31:00Z</dcterms:modified>
</cp:coreProperties>
</file>