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C2" w:rsidRPr="003211C2" w:rsidRDefault="003211C2" w:rsidP="003211C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3211C2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3211C2" w:rsidRPr="003211C2" w:rsidRDefault="003211C2" w:rsidP="003211C2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b/>
          <w:bCs/>
          <w:i/>
          <w:iCs/>
          <w:color w:val="111111"/>
          <w:kern w:val="36"/>
          <w:sz w:val="75"/>
          <w:szCs w:val="75"/>
        </w:rPr>
      </w:pPr>
      <w:hyperlink r:id="rId5" w:history="1">
        <w:r w:rsidRPr="003211C2">
          <w:rPr>
            <w:rFonts w:ascii="Arial" w:eastAsia="Times New Roman" w:hAnsi="Arial" w:cs="Arial"/>
            <w:b/>
            <w:bCs/>
            <w:i/>
            <w:iCs/>
            <w:color w:val="111111"/>
            <w:kern w:val="36"/>
            <w:sz w:val="75"/>
            <w:u w:val="single"/>
          </w:rPr>
          <w:t>Oracle PL/SQL Developer</w:t>
        </w:r>
      </w:hyperlink>
    </w:p>
    <w:p w:rsidR="003211C2" w:rsidRPr="003211C2" w:rsidRDefault="003211C2" w:rsidP="003211C2">
      <w:pPr>
        <w:shd w:val="clear" w:color="auto" w:fill="FFFFFF"/>
        <w:spacing w:line="240" w:lineRule="auto"/>
        <w:rPr>
          <w:rFonts w:ascii="Arial" w:eastAsia="Times New Roman" w:hAnsi="Arial" w:cs="Arial"/>
          <w:color w:val="AAAAAA"/>
          <w:sz w:val="26"/>
          <w:szCs w:val="26"/>
        </w:rPr>
      </w:pPr>
      <w:r w:rsidRPr="003211C2">
        <w:rPr>
          <w:rFonts w:ascii="Arial" w:eastAsia="Times New Roman" w:hAnsi="Arial" w:cs="Arial"/>
          <w:color w:val="AAAAAA"/>
          <w:sz w:val="26"/>
          <w:szCs w:val="26"/>
        </w:rPr>
        <w:t>Oracle PL/SQL Interview Questions And Answers</w:t>
      </w:r>
    </w:p>
    <w:p w:rsidR="003211C2" w:rsidRPr="003211C2" w:rsidRDefault="003211C2" w:rsidP="003211C2">
      <w:pPr>
        <w:numPr>
          <w:ilvl w:val="0"/>
          <w:numId w:val="1"/>
        </w:numPr>
        <w:pBdr>
          <w:top w:val="single" w:sz="6" w:space="0" w:color="FFFFFF"/>
          <w:left w:val="single" w:sz="2" w:space="0" w:color="FFFFFF"/>
          <w:bottom w:val="single" w:sz="6" w:space="0" w:color="FFFFFF"/>
          <w:right w:val="single" w:sz="2" w:space="0" w:color="FFFFFF"/>
        </w:pBdr>
        <w:shd w:val="clear" w:color="auto" w:fill="3D85C6"/>
        <w:spacing w:after="0" w:line="240" w:lineRule="auto"/>
        <w:ind w:left="-225" w:right="-225" w:firstLine="0"/>
        <w:rPr>
          <w:rFonts w:ascii="Arial" w:eastAsia="Times New Roman" w:hAnsi="Arial" w:cs="Arial"/>
          <w:color w:val="000000"/>
          <w:sz w:val="18"/>
          <w:szCs w:val="18"/>
        </w:rPr>
      </w:pPr>
      <w:hyperlink r:id="rId6" w:history="1">
        <w:r w:rsidRPr="003211C2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>Home</w:t>
        </w:r>
      </w:hyperlink>
    </w:p>
    <w:p w:rsidR="003211C2" w:rsidRPr="003211C2" w:rsidRDefault="003211C2" w:rsidP="003211C2">
      <w:pPr>
        <w:numPr>
          <w:ilvl w:val="0"/>
          <w:numId w:val="1"/>
        </w:numPr>
        <w:pBdr>
          <w:top w:val="single" w:sz="6" w:space="0" w:color="FFFFFF"/>
          <w:left w:val="single" w:sz="2" w:space="0" w:color="FFFFFF"/>
          <w:bottom w:val="single" w:sz="6" w:space="0" w:color="FFFFFF"/>
          <w:right w:val="single" w:sz="2" w:space="0" w:color="FFFFFF"/>
        </w:pBdr>
        <w:shd w:val="clear" w:color="auto" w:fill="3D85C6"/>
        <w:spacing w:after="0" w:line="240" w:lineRule="auto"/>
        <w:ind w:left="-225" w:right="-225" w:firstLine="0"/>
        <w:rPr>
          <w:rFonts w:ascii="Arial" w:eastAsia="Times New Roman" w:hAnsi="Arial" w:cs="Arial"/>
          <w:color w:val="000000"/>
          <w:sz w:val="18"/>
          <w:szCs w:val="18"/>
        </w:rPr>
      </w:pPr>
      <w:hyperlink r:id="rId7" w:history="1">
        <w:r w:rsidRPr="003211C2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>Oracle SQL &amp; PL/SQL</w:t>
        </w:r>
      </w:hyperlink>
    </w:p>
    <w:p w:rsidR="003211C2" w:rsidRPr="003211C2" w:rsidRDefault="003211C2" w:rsidP="003211C2">
      <w:pPr>
        <w:numPr>
          <w:ilvl w:val="0"/>
          <w:numId w:val="1"/>
        </w:numPr>
        <w:pBdr>
          <w:top w:val="single" w:sz="6" w:space="0" w:color="FFFFFF"/>
          <w:left w:val="single" w:sz="2" w:space="0" w:color="FFFFFF"/>
          <w:bottom w:val="single" w:sz="6" w:space="0" w:color="FFFFFF"/>
          <w:right w:val="single" w:sz="2" w:space="0" w:color="FFFFFF"/>
        </w:pBdr>
        <w:shd w:val="clear" w:color="auto" w:fill="3D85C6"/>
        <w:spacing w:after="0" w:line="240" w:lineRule="auto"/>
        <w:ind w:left="-225" w:right="-225" w:firstLine="0"/>
        <w:rPr>
          <w:rFonts w:ascii="Arial" w:eastAsia="Times New Roman" w:hAnsi="Arial" w:cs="Arial"/>
          <w:color w:val="000000"/>
          <w:sz w:val="18"/>
          <w:szCs w:val="18"/>
        </w:rPr>
      </w:pPr>
      <w:hyperlink r:id="rId8" w:history="1">
        <w:r w:rsidRPr="003211C2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>Oracle PL/SQL Examples</w:t>
        </w:r>
      </w:hyperlink>
    </w:p>
    <w:p w:rsidR="003211C2" w:rsidRPr="003211C2" w:rsidRDefault="003211C2" w:rsidP="003211C2">
      <w:pPr>
        <w:numPr>
          <w:ilvl w:val="0"/>
          <w:numId w:val="1"/>
        </w:numPr>
        <w:pBdr>
          <w:top w:val="single" w:sz="6" w:space="0" w:color="FFFFFF"/>
          <w:left w:val="single" w:sz="2" w:space="0" w:color="FFFFFF"/>
          <w:bottom w:val="single" w:sz="6" w:space="0" w:color="FFFFFF"/>
          <w:right w:val="single" w:sz="2" w:space="0" w:color="FFFFFF"/>
        </w:pBdr>
        <w:shd w:val="clear" w:color="auto" w:fill="3D85C6"/>
        <w:spacing w:after="0" w:line="240" w:lineRule="auto"/>
        <w:ind w:left="-225" w:right="-225" w:firstLine="0"/>
        <w:rPr>
          <w:rFonts w:ascii="Arial" w:eastAsia="Times New Roman" w:hAnsi="Arial" w:cs="Arial"/>
          <w:color w:val="000000"/>
          <w:sz w:val="18"/>
          <w:szCs w:val="18"/>
        </w:rPr>
      </w:pPr>
      <w:hyperlink r:id="rId9" w:history="1">
        <w:r w:rsidRPr="003211C2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>Oracle Error Codes</w:t>
        </w:r>
      </w:hyperlink>
    </w:p>
    <w:p w:rsidR="003211C2" w:rsidRPr="003211C2" w:rsidRDefault="003211C2" w:rsidP="003211C2">
      <w:pPr>
        <w:numPr>
          <w:ilvl w:val="0"/>
          <w:numId w:val="1"/>
        </w:numPr>
        <w:pBdr>
          <w:top w:val="single" w:sz="6" w:space="0" w:color="FFFFFF"/>
          <w:left w:val="single" w:sz="2" w:space="0" w:color="FFFFFF"/>
          <w:bottom w:val="single" w:sz="6" w:space="0" w:color="FFFFFF"/>
          <w:right w:val="single" w:sz="2" w:space="0" w:color="FFFFFF"/>
        </w:pBdr>
        <w:shd w:val="clear" w:color="auto" w:fill="3D85C6"/>
        <w:spacing w:after="0" w:line="240" w:lineRule="auto"/>
        <w:ind w:left="-225" w:right="-225" w:firstLine="0"/>
        <w:rPr>
          <w:rFonts w:ascii="Arial" w:eastAsia="Times New Roman" w:hAnsi="Arial" w:cs="Arial"/>
          <w:color w:val="000000"/>
          <w:sz w:val="18"/>
          <w:szCs w:val="18"/>
        </w:rPr>
      </w:pPr>
      <w:hyperlink r:id="rId10" w:history="1">
        <w:r w:rsidRPr="003211C2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>Oracle Interview Questions</w:t>
        </w:r>
      </w:hyperlink>
    </w:p>
    <w:p w:rsidR="003211C2" w:rsidRPr="003211C2" w:rsidRDefault="003211C2" w:rsidP="003211C2">
      <w:pPr>
        <w:numPr>
          <w:ilvl w:val="0"/>
          <w:numId w:val="1"/>
        </w:numPr>
        <w:pBdr>
          <w:top w:val="single" w:sz="6" w:space="0" w:color="FFFFFF"/>
          <w:left w:val="single" w:sz="2" w:space="0" w:color="FFFFFF"/>
          <w:bottom w:val="single" w:sz="6" w:space="0" w:color="FFFFFF"/>
          <w:right w:val="single" w:sz="2" w:space="0" w:color="FFFFFF"/>
        </w:pBdr>
        <w:shd w:val="clear" w:color="auto" w:fill="3D85C6"/>
        <w:spacing w:after="0" w:line="240" w:lineRule="auto"/>
        <w:ind w:left="-225" w:right="-225" w:firstLine="0"/>
        <w:rPr>
          <w:rFonts w:ascii="Arial" w:eastAsia="Times New Roman" w:hAnsi="Arial" w:cs="Arial"/>
          <w:color w:val="000000"/>
          <w:sz w:val="18"/>
          <w:szCs w:val="18"/>
        </w:rPr>
      </w:pPr>
      <w:hyperlink r:id="rId11" w:history="1">
        <w:r w:rsidRPr="003211C2">
          <w:rPr>
            <w:rFonts w:ascii="Arial" w:eastAsia="Times New Roman" w:hAnsi="Arial" w:cs="Arial"/>
            <w:b/>
            <w:bCs/>
            <w:color w:val="FFFFFF"/>
            <w:sz w:val="21"/>
            <w:u w:val="single"/>
          </w:rPr>
          <w:t>Unix</w:t>
        </w:r>
      </w:hyperlink>
    </w:p>
    <w:p w:rsidR="003211C2" w:rsidRPr="003211C2" w:rsidRDefault="003211C2" w:rsidP="003211C2">
      <w:pPr>
        <w:shd w:val="clear" w:color="auto" w:fill="FFFFFF"/>
        <w:spacing w:after="0" w:line="240" w:lineRule="auto"/>
        <w:outlineLvl w:val="2"/>
        <w:rPr>
          <w:ins w:id="0" w:author="Unknown"/>
          <w:rFonts w:ascii="Arial" w:eastAsia="Times New Roman" w:hAnsi="Arial" w:cs="Arial"/>
          <w:color w:val="000000"/>
          <w:sz w:val="33"/>
          <w:szCs w:val="33"/>
        </w:rPr>
      </w:pPr>
      <w:bookmarkStart w:id="1" w:name="uds-search-results"/>
      <w:bookmarkStart w:id="2" w:name="2908338183211985501"/>
      <w:bookmarkEnd w:id="1"/>
      <w:bookmarkEnd w:id="2"/>
      <w:ins w:id="3" w:author="Unknown">
        <w:r w:rsidRPr="003211C2">
          <w:rPr>
            <w:rFonts w:ascii="Arial" w:eastAsia="Times New Roman" w:hAnsi="Arial" w:cs="Arial"/>
            <w:color w:val="000000"/>
            <w:sz w:val="33"/>
            <w:szCs w:val="33"/>
          </w:rPr>
          <w:t>Create Database link in Oracle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4" w:author="Unknown"/>
          <w:rFonts w:ascii="Arial" w:eastAsia="Times New Roman" w:hAnsi="Arial" w:cs="Arial"/>
          <w:color w:val="000000"/>
          <w:sz w:val="20"/>
          <w:szCs w:val="20"/>
        </w:rPr>
      </w:pPr>
      <w:ins w:id="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Allows user to access another users objects in remote database(oracle only).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6" w:author="Unknown"/>
          <w:rFonts w:ascii="Arial" w:eastAsia="Times New Roman" w:hAnsi="Arial" w:cs="Arial"/>
          <w:color w:val="000000"/>
          <w:sz w:val="20"/>
          <w:szCs w:val="20"/>
        </w:rPr>
      </w:pPr>
      <w:ins w:id="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There are 3 types of db link in oracle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8" w:author="Unknown"/>
          <w:rFonts w:ascii="Arial" w:eastAsia="Times New Roman" w:hAnsi="Arial" w:cs="Arial"/>
          <w:color w:val="000000"/>
          <w:sz w:val="20"/>
          <w:szCs w:val="20"/>
        </w:rPr>
      </w:pPr>
      <w:ins w:id="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1. Private db link      2. Public db link.      3. Global db link.</w:t>
        </w:r>
      </w:ins>
    </w:p>
    <w:p w:rsidR="003211C2" w:rsidRPr="003211C2" w:rsidRDefault="003211C2" w:rsidP="003211C2">
      <w:pPr>
        <w:shd w:val="clear" w:color="auto" w:fill="FFFFFF"/>
        <w:spacing w:after="150" w:line="240" w:lineRule="auto"/>
        <w:jc w:val="center"/>
        <w:rPr>
          <w:ins w:id="10" w:author="Unknown"/>
          <w:rFonts w:ascii="Arial" w:eastAsia="Times New Roman" w:hAnsi="Arial" w:cs="Arial"/>
          <w:color w:val="000000"/>
          <w:sz w:val="20"/>
          <w:szCs w:val="20"/>
        </w:rPr>
      </w:pPr>
      <w:ins w:id="11" w:author="Unknown">
        <w:r w:rsidRPr="003211C2">
          <w:rPr>
            <w:rFonts w:ascii="Arial" w:eastAsia="Times New Roman" w:hAnsi="Arial" w:cs="Arial"/>
            <w:color w:val="000000"/>
            <w:sz w:val="20"/>
            <w:szCs w:val="20"/>
          </w:rPr>
          <w:br/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2" w:author="Unknown"/>
          <w:rFonts w:ascii="Arial" w:eastAsia="Times New Roman" w:hAnsi="Arial" w:cs="Arial"/>
          <w:color w:val="000000"/>
          <w:sz w:val="20"/>
          <w:szCs w:val="20"/>
        </w:rPr>
      </w:pPr>
      <w:ins w:id="1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Db objects that contains information about db link are :-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4" w:author="Unknown"/>
          <w:rFonts w:ascii="Arial" w:eastAsia="Times New Roman" w:hAnsi="Arial" w:cs="Arial"/>
          <w:color w:val="000000"/>
          <w:sz w:val="20"/>
          <w:szCs w:val="20"/>
        </w:rPr>
      </w:pPr>
      <w:ins w:id="1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=&gt; dba_db_links      =&gt; all_db_links      =&gt; user_db_links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6" w:author="Unknown"/>
          <w:rFonts w:ascii="Arial" w:eastAsia="Times New Roman" w:hAnsi="Arial" w:cs="Arial"/>
          <w:color w:val="000000"/>
          <w:sz w:val="20"/>
          <w:szCs w:val="20"/>
        </w:rPr>
      </w:pPr>
      <w:ins w:id="1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Columns of dba_db_links / all_db_links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8" w:author="Unknown"/>
          <w:rFonts w:ascii="Arial" w:eastAsia="Times New Roman" w:hAnsi="Arial" w:cs="Arial"/>
          <w:color w:val="000000"/>
          <w:sz w:val="20"/>
          <w:szCs w:val="20"/>
        </w:rPr>
      </w:pPr>
      <w:ins w:id="1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Db_link :- name of the database link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20" w:author="Unknown"/>
          <w:rFonts w:ascii="Arial" w:eastAsia="Times New Roman" w:hAnsi="Arial" w:cs="Arial"/>
          <w:color w:val="000000"/>
          <w:sz w:val="20"/>
          <w:szCs w:val="20"/>
        </w:rPr>
      </w:pPr>
      <w:ins w:id="2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Username :- name of user to log on as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22" w:author="Unknown"/>
          <w:rFonts w:ascii="Arial" w:eastAsia="Times New Roman" w:hAnsi="Arial" w:cs="Arial"/>
          <w:color w:val="000000"/>
          <w:sz w:val="20"/>
          <w:szCs w:val="20"/>
        </w:rPr>
      </w:pPr>
      <w:ins w:id="2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Host :- sql*net string for connect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24" w:author="Unknown"/>
          <w:rFonts w:ascii="Arial" w:eastAsia="Times New Roman" w:hAnsi="Arial" w:cs="Arial"/>
          <w:color w:val="000000"/>
          <w:sz w:val="20"/>
          <w:szCs w:val="20"/>
        </w:rPr>
      </w:pPr>
      <w:ins w:id="2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Created :- creation time of the database link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26" w:author="Unknown"/>
          <w:rFonts w:ascii="Arial" w:eastAsia="Times New Roman" w:hAnsi="Arial" w:cs="Arial"/>
          <w:color w:val="000000"/>
          <w:sz w:val="20"/>
          <w:szCs w:val="20"/>
        </w:rPr>
      </w:pPr>
      <w:ins w:id="2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Columns of user_db_links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28" w:author="Unknown"/>
          <w:rFonts w:ascii="Arial" w:eastAsia="Times New Roman" w:hAnsi="Arial" w:cs="Arial"/>
          <w:color w:val="000000"/>
          <w:sz w:val="20"/>
          <w:szCs w:val="20"/>
        </w:rPr>
      </w:pPr>
      <w:ins w:id="2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Db_link :- name of the database link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30" w:author="Unknown"/>
          <w:rFonts w:ascii="Arial" w:eastAsia="Times New Roman" w:hAnsi="Arial" w:cs="Arial"/>
          <w:color w:val="000000"/>
          <w:sz w:val="20"/>
          <w:szCs w:val="20"/>
        </w:rPr>
      </w:pPr>
      <w:ins w:id="3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Username :- name of user to log on as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32" w:author="Unknown"/>
          <w:rFonts w:ascii="Arial" w:eastAsia="Times New Roman" w:hAnsi="Arial" w:cs="Arial"/>
          <w:color w:val="000000"/>
          <w:sz w:val="20"/>
          <w:szCs w:val="20"/>
        </w:rPr>
      </w:pPr>
      <w:ins w:id="3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Password :- password for logon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34" w:author="Unknown"/>
          <w:rFonts w:ascii="Arial" w:eastAsia="Times New Roman" w:hAnsi="Arial" w:cs="Arial"/>
          <w:color w:val="000000"/>
          <w:sz w:val="20"/>
          <w:szCs w:val="20"/>
        </w:rPr>
      </w:pPr>
      <w:ins w:id="3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Host :- sql*net string for connect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36" w:author="Unknown"/>
          <w:rFonts w:ascii="Arial" w:eastAsia="Times New Roman" w:hAnsi="Arial" w:cs="Arial"/>
          <w:color w:val="000000"/>
          <w:sz w:val="20"/>
          <w:szCs w:val="20"/>
        </w:rPr>
      </w:pPr>
      <w:ins w:id="3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Created :- creation time of the database link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38" w:author="Unknown"/>
          <w:rFonts w:ascii="Arial" w:eastAsia="Times New Roman" w:hAnsi="Arial" w:cs="Arial"/>
          <w:color w:val="000000"/>
          <w:sz w:val="20"/>
          <w:szCs w:val="20"/>
        </w:rPr>
      </w:pPr>
      <w:ins w:id="3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Maximum number of db-links that can open in one session depends on open_link parameter value.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40" w:author="Unknown"/>
          <w:rFonts w:ascii="Arial" w:eastAsia="Times New Roman" w:hAnsi="Arial" w:cs="Arial"/>
          <w:color w:val="000000"/>
          <w:sz w:val="20"/>
          <w:szCs w:val="20"/>
        </w:rPr>
      </w:pPr>
      <w:ins w:id="4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Syntax to create db link: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42" w:author="Unknown"/>
          <w:rFonts w:ascii="Arial" w:eastAsia="Times New Roman" w:hAnsi="Arial" w:cs="Arial"/>
          <w:color w:val="000000"/>
          <w:sz w:val="20"/>
          <w:szCs w:val="20"/>
        </w:rPr>
      </w:pPr>
      <w:ins w:id="4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Create [shared][public] database link link_name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44" w:author="Unknown"/>
          <w:rFonts w:ascii="Arial" w:eastAsia="Times New Roman" w:hAnsi="Arial" w:cs="Arial"/>
          <w:color w:val="000000"/>
          <w:sz w:val="20"/>
          <w:szCs w:val="20"/>
        </w:rPr>
      </w:pPr>
      <w:ins w:id="4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[connect to current_user]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46" w:author="Unknown"/>
          <w:rFonts w:ascii="Arial" w:eastAsia="Times New Roman" w:hAnsi="Arial" w:cs="Arial"/>
          <w:color w:val="000000"/>
          <w:sz w:val="20"/>
          <w:szCs w:val="20"/>
        </w:rPr>
      </w:pPr>
      <w:ins w:id="4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[using 'connect_string']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48" w:author="Unknown"/>
          <w:rFonts w:ascii="Arial" w:eastAsia="Times New Roman" w:hAnsi="Arial" w:cs="Arial"/>
          <w:color w:val="000000"/>
          <w:sz w:val="20"/>
          <w:szCs w:val="20"/>
        </w:rPr>
      </w:pPr>
      <w:ins w:id="4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Create [shared][public] database link link_name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50" w:author="Unknown"/>
          <w:rFonts w:ascii="Arial" w:eastAsia="Times New Roman" w:hAnsi="Arial" w:cs="Arial"/>
          <w:color w:val="000000"/>
          <w:sz w:val="20"/>
          <w:szCs w:val="20"/>
        </w:rPr>
      </w:pPr>
      <w:ins w:id="5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[connect to user identified by password]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52" w:author="Unknown"/>
          <w:rFonts w:ascii="Arial" w:eastAsia="Times New Roman" w:hAnsi="Arial" w:cs="Arial"/>
          <w:color w:val="000000"/>
          <w:sz w:val="20"/>
          <w:szCs w:val="20"/>
        </w:rPr>
      </w:pPr>
      <w:ins w:id="5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[authenticated by user identified by password]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54" w:author="Unknown"/>
          <w:rFonts w:ascii="Arial" w:eastAsia="Times New Roman" w:hAnsi="Arial" w:cs="Arial"/>
          <w:color w:val="000000"/>
          <w:sz w:val="20"/>
          <w:szCs w:val="20"/>
        </w:rPr>
      </w:pPr>
      <w:ins w:id="5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[using 'connect_string']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56" w:author="Unknown"/>
          <w:rFonts w:ascii="Arial" w:eastAsia="Times New Roman" w:hAnsi="Arial" w:cs="Arial"/>
          <w:color w:val="000000"/>
          <w:sz w:val="20"/>
          <w:szCs w:val="20"/>
        </w:rPr>
      </w:pPr>
      <w:ins w:id="5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lastRenderedPageBreak/>
          <w:t>Note:- periods are allowed within a link_name so a dblink called my.link is valid.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58" w:author="Unknown"/>
          <w:rFonts w:ascii="Arial" w:eastAsia="Times New Roman" w:hAnsi="Arial" w:cs="Arial"/>
          <w:color w:val="000000"/>
          <w:sz w:val="20"/>
          <w:szCs w:val="20"/>
        </w:rPr>
      </w:pPr>
      <w:ins w:id="5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Syntax to drop a db link: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60" w:author="Unknown"/>
          <w:rFonts w:ascii="Arial" w:eastAsia="Times New Roman" w:hAnsi="Arial" w:cs="Arial"/>
          <w:color w:val="000000"/>
          <w:sz w:val="20"/>
          <w:szCs w:val="20"/>
        </w:rPr>
      </w:pPr>
      <w:ins w:id="6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Drop [public] database link link_name;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62" w:author="Unknown"/>
          <w:rFonts w:ascii="Arial" w:eastAsia="Times New Roman" w:hAnsi="Arial" w:cs="Arial"/>
          <w:color w:val="000000"/>
          <w:sz w:val="20"/>
          <w:szCs w:val="20"/>
        </w:rPr>
      </w:pPr>
      <w:ins w:id="6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Restrictions: you cannot drop a database link in another user's schema and you must specify public to drop a public database link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64" w:author="Unknown"/>
          <w:rFonts w:ascii="Arial" w:eastAsia="Times New Roman" w:hAnsi="Arial" w:cs="Arial"/>
          <w:color w:val="000000"/>
          <w:sz w:val="20"/>
          <w:szCs w:val="20"/>
        </w:rPr>
      </w:pPr>
      <w:ins w:id="6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Close a db-link in a session: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66" w:author="Unknown"/>
          <w:rFonts w:ascii="Arial" w:eastAsia="Times New Roman" w:hAnsi="Arial" w:cs="Arial"/>
          <w:color w:val="000000"/>
          <w:sz w:val="20"/>
          <w:szCs w:val="20"/>
        </w:rPr>
      </w:pPr>
      <w:ins w:id="6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Alter session close database link &lt;link_name&gt;;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68" w:author="Unknown"/>
          <w:rFonts w:ascii="Arial" w:eastAsia="Times New Roman" w:hAnsi="Arial" w:cs="Arial"/>
          <w:color w:val="000000"/>
          <w:sz w:val="20"/>
          <w:szCs w:val="20"/>
        </w:rPr>
      </w:pPr>
      <w:ins w:id="6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Public db link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70" w:author="Unknown"/>
          <w:rFonts w:ascii="Arial" w:eastAsia="Times New Roman" w:hAnsi="Arial" w:cs="Arial"/>
          <w:color w:val="000000"/>
          <w:sz w:val="20"/>
          <w:szCs w:val="20"/>
        </w:rPr>
      </w:pPr>
      <w:ins w:id="7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All users in the database can use it.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72" w:author="Unknown"/>
          <w:rFonts w:ascii="Arial" w:eastAsia="Times New Roman" w:hAnsi="Arial" w:cs="Arial"/>
          <w:color w:val="000000"/>
          <w:sz w:val="20"/>
          <w:szCs w:val="20"/>
        </w:rPr>
      </w:pPr>
      <w:ins w:id="7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Create public database link link_name;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74" w:author="Unknown"/>
          <w:rFonts w:ascii="Arial" w:eastAsia="Times New Roman" w:hAnsi="Arial" w:cs="Arial"/>
          <w:color w:val="000000"/>
          <w:sz w:val="20"/>
          <w:szCs w:val="20"/>
        </w:rPr>
      </w:pPr>
      <w:ins w:id="7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=&gt; a public link to the remote database. The link uses the userid/password of the connected user. So if scott uses the link in a query, the link establishes a connection to the remote database as scott.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76" w:author="Unknown"/>
          <w:rFonts w:ascii="Arial" w:eastAsia="Times New Roman" w:hAnsi="Arial" w:cs="Arial"/>
          <w:color w:val="000000"/>
          <w:sz w:val="20"/>
          <w:szCs w:val="20"/>
        </w:rPr>
      </w:pPr>
      <w:ins w:id="7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Create public database link link_name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78" w:author="Unknown"/>
          <w:rFonts w:ascii="Arial" w:eastAsia="Times New Roman" w:hAnsi="Arial" w:cs="Arial"/>
          <w:color w:val="000000"/>
          <w:sz w:val="20"/>
          <w:szCs w:val="20"/>
        </w:rPr>
      </w:pPr>
      <w:ins w:id="7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Connect to current_user using 'service';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80" w:author="Unknown"/>
          <w:rFonts w:ascii="Arial" w:eastAsia="Times New Roman" w:hAnsi="Arial" w:cs="Arial"/>
          <w:color w:val="000000"/>
          <w:sz w:val="20"/>
          <w:szCs w:val="20"/>
        </w:rPr>
      </w:pPr>
      <w:ins w:id="8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=&gt; a public link to the database with service name service. The link uses the userid/password of the current user to log onto the remote database.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82" w:author="Unknown"/>
          <w:rFonts w:ascii="Arial" w:eastAsia="Times New Roman" w:hAnsi="Arial" w:cs="Arial"/>
          <w:color w:val="000000"/>
          <w:sz w:val="20"/>
          <w:szCs w:val="20"/>
        </w:rPr>
      </w:pPr>
      <w:ins w:id="8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Create public database link link_name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84" w:author="Unknown"/>
          <w:rFonts w:ascii="Arial" w:eastAsia="Times New Roman" w:hAnsi="Arial" w:cs="Arial"/>
          <w:color w:val="000000"/>
          <w:sz w:val="20"/>
          <w:szCs w:val="20"/>
        </w:rPr>
      </w:pPr>
      <w:ins w:id="8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Connect to user identified by ....;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86" w:author="Unknown"/>
          <w:rFonts w:ascii="Arial" w:eastAsia="Times New Roman" w:hAnsi="Arial" w:cs="Arial"/>
          <w:color w:val="000000"/>
          <w:sz w:val="20"/>
          <w:szCs w:val="20"/>
        </w:rPr>
      </w:pPr>
      <w:ins w:id="8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=&gt; a public fixed user link. The link connects to the remote database with the userid/password.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88" w:author="Unknown"/>
          <w:rFonts w:ascii="Arial" w:eastAsia="Times New Roman" w:hAnsi="Arial" w:cs="Arial"/>
          <w:color w:val="000000"/>
          <w:sz w:val="20"/>
          <w:szCs w:val="20"/>
        </w:rPr>
      </w:pPr>
      <w:ins w:id="8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Private db link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90" w:author="Unknown"/>
          <w:rFonts w:ascii="Arial" w:eastAsia="Times New Roman" w:hAnsi="Arial" w:cs="Arial"/>
          <w:color w:val="000000"/>
          <w:sz w:val="20"/>
          <w:szCs w:val="20"/>
        </w:rPr>
      </w:pPr>
      <w:ins w:id="9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Belongs to a specific schema of a database. Only the owner of a private database link can use it.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92" w:author="Unknown"/>
          <w:rFonts w:ascii="Arial" w:eastAsia="Times New Roman" w:hAnsi="Arial" w:cs="Arial"/>
          <w:color w:val="000000"/>
          <w:sz w:val="20"/>
          <w:szCs w:val="20"/>
        </w:rPr>
      </w:pPr>
      <w:ins w:id="9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Create database link link_name;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94" w:author="Unknown"/>
          <w:rFonts w:ascii="Arial" w:eastAsia="Times New Roman" w:hAnsi="Arial" w:cs="Arial"/>
          <w:color w:val="000000"/>
          <w:sz w:val="20"/>
          <w:szCs w:val="20"/>
        </w:rPr>
      </w:pPr>
      <w:ins w:id="9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=&gt; a private link using the global database name to the remote database.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96" w:author="Unknown"/>
          <w:rFonts w:ascii="Arial" w:eastAsia="Times New Roman" w:hAnsi="Arial" w:cs="Arial"/>
          <w:color w:val="000000"/>
          <w:sz w:val="20"/>
          <w:szCs w:val="20"/>
        </w:rPr>
      </w:pPr>
      <w:ins w:id="9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=&gt; the link uses the userid/password of the connected user. So if scott uses the link in a query, the link establishes a connection to the remote database as scott.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98" w:author="Unknown"/>
          <w:rFonts w:ascii="Arial" w:eastAsia="Times New Roman" w:hAnsi="Arial" w:cs="Arial"/>
          <w:color w:val="000000"/>
          <w:sz w:val="20"/>
          <w:szCs w:val="20"/>
        </w:rPr>
      </w:pPr>
      <w:ins w:id="9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Create database link link_name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00" w:author="Unknown"/>
          <w:rFonts w:ascii="Arial" w:eastAsia="Times New Roman" w:hAnsi="Arial" w:cs="Arial"/>
          <w:color w:val="000000"/>
          <w:sz w:val="20"/>
          <w:szCs w:val="20"/>
        </w:rPr>
      </w:pPr>
      <w:ins w:id="10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Connect to user identified by ...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02" w:author="Unknown"/>
          <w:rFonts w:ascii="Arial" w:eastAsia="Times New Roman" w:hAnsi="Arial" w:cs="Arial"/>
          <w:color w:val="000000"/>
          <w:sz w:val="20"/>
          <w:szCs w:val="20"/>
        </w:rPr>
      </w:pPr>
      <w:ins w:id="10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Using 'service';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04" w:author="Unknown"/>
          <w:rFonts w:ascii="Arial" w:eastAsia="Times New Roman" w:hAnsi="Arial" w:cs="Arial"/>
          <w:color w:val="000000"/>
          <w:sz w:val="20"/>
          <w:szCs w:val="20"/>
        </w:rPr>
      </w:pPr>
      <w:ins w:id="10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=&gt;a private fixed user link to the database with service name service. The link connects to the remote database with the userid/password regardless of the connected user.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06" w:author="Unknown"/>
          <w:rFonts w:ascii="Arial" w:eastAsia="Times New Roman" w:hAnsi="Arial" w:cs="Arial"/>
          <w:color w:val="000000"/>
          <w:sz w:val="20"/>
          <w:szCs w:val="20"/>
        </w:rPr>
      </w:pPr>
      <w:ins w:id="10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Create database link link_name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08" w:author="Unknown"/>
          <w:rFonts w:ascii="Arial" w:eastAsia="Times New Roman" w:hAnsi="Arial" w:cs="Arial"/>
          <w:color w:val="000000"/>
          <w:sz w:val="20"/>
          <w:szCs w:val="20"/>
        </w:rPr>
      </w:pPr>
      <w:ins w:id="10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Connect to current_user using 'service';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10" w:author="Unknown"/>
          <w:rFonts w:ascii="Arial" w:eastAsia="Times New Roman" w:hAnsi="Arial" w:cs="Arial"/>
          <w:color w:val="000000"/>
          <w:sz w:val="20"/>
          <w:szCs w:val="20"/>
        </w:rPr>
      </w:pPr>
      <w:ins w:id="11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=&gt; a private link to the database with service name service. The link uses the userid/password of the current user to log onto the remote database.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12" w:author="Unknown"/>
          <w:rFonts w:ascii="Arial" w:eastAsia="Times New Roman" w:hAnsi="Arial" w:cs="Arial"/>
          <w:color w:val="000000"/>
          <w:sz w:val="20"/>
          <w:szCs w:val="20"/>
        </w:rPr>
      </w:pPr>
      <w:ins w:id="11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lastRenderedPageBreak/>
          <w:t>Example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14" w:author="Unknown"/>
          <w:rFonts w:ascii="Arial" w:eastAsia="Times New Roman" w:hAnsi="Arial" w:cs="Arial"/>
          <w:color w:val="000000"/>
          <w:sz w:val="20"/>
          <w:szCs w:val="20"/>
        </w:rPr>
      </w:pPr>
      <w:ins w:id="11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Sql&gt; create database link gentic.company.com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16" w:author="Unknown"/>
          <w:rFonts w:ascii="Arial" w:eastAsia="Times New Roman" w:hAnsi="Arial" w:cs="Arial"/>
          <w:color w:val="000000"/>
          <w:sz w:val="20"/>
          <w:szCs w:val="20"/>
        </w:rPr>
      </w:pPr>
      <w:ins w:id="11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        Connect to scott identified by .....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18" w:author="Unknown"/>
          <w:rFonts w:ascii="Arial" w:eastAsia="Times New Roman" w:hAnsi="Arial" w:cs="Arial"/>
          <w:color w:val="000000"/>
          <w:sz w:val="20"/>
          <w:szCs w:val="20"/>
        </w:rPr>
      </w:pPr>
      <w:ins w:id="11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        Using 'gentic';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20" w:author="Unknown"/>
          <w:rFonts w:ascii="Arial" w:eastAsia="Times New Roman" w:hAnsi="Arial" w:cs="Arial"/>
          <w:color w:val="000000"/>
          <w:sz w:val="20"/>
          <w:szCs w:val="20"/>
        </w:rPr>
      </w:pPr>
      <w:ins w:id="12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Database link created.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22" w:author="Unknown"/>
          <w:rFonts w:ascii="Arial" w:eastAsia="Times New Roman" w:hAnsi="Arial" w:cs="Arial"/>
          <w:color w:val="000000"/>
          <w:sz w:val="20"/>
          <w:szCs w:val="20"/>
        </w:rPr>
      </w:pPr>
      <w:ins w:id="12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Sql&gt; desc scott.atable@gentic.company.com;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24" w:author="Unknown"/>
          <w:rFonts w:ascii="Arial" w:eastAsia="Times New Roman" w:hAnsi="Arial" w:cs="Arial"/>
          <w:color w:val="000000"/>
          <w:sz w:val="20"/>
          <w:szCs w:val="20"/>
        </w:rPr>
      </w:pPr>
      <w:ins w:id="12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Sql&gt; select * from scott.atable@gentic.company.com;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26" w:author="Unknown"/>
          <w:rFonts w:ascii="Arial" w:eastAsia="Times New Roman" w:hAnsi="Arial" w:cs="Arial"/>
          <w:color w:val="000000"/>
          <w:sz w:val="20"/>
          <w:szCs w:val="20"/>
        </w:rPr>
      </w:pPr>
      <w:ins w:id="12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Create synonym then access the table on remote.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28" w:author="Unknown"/>
          <w:rFonts w:ascii="Arial" w:eastAsia="Times New Roman" w:hAnsi="Arial" w:cs="Arial"/>
          <w:color w:val="000000"/>
          <w:sz w:val="20"/>
          <w:szCs w:val="20"/>
        </w:rPr>
      </w:pPr>
      <w:ins w:id="129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Sql&gt; create synonym scott.atable for scott.atable@gentic.company.com;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30" w:author="Unknown"/>
          <w:rFonts w:ascii="Arial" w:eastAsia="Times New Roman" w:hAnsi="Arial" w:cs="Arial"/>
          <w:color w:val="000000"/>
          <w:sz w:val="20"/>
          <w:szCs w:val="20"/>
        </w:rPr>
      </w:pPr>
      <w:ins w:id="131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Sql&gt; select * from scott.atable;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32" w:author="Unknown"/>
          <w:rFonts w:ascii="Arial" w:eastAsia="Times New Roman" w:hAnsi="Arial" w:cs="Arial"/>
          <w:color w:val="000000"/>
          <w:sz w:val="20"/>
          <w:szCs w:val="20"/>
        </w:rPr>
      </w:pPr>
      <w:ins w:id="133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Sql&gt; insert into scott.atable(language, active, text) values ('de',1,'german');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34" w:author="Unknown"/>
          <w:rFonts w:ascii="Arial" w:eastAsia="Times New Roman" w:hAnsi="Arial" w:cs="Arial"/>
          <w:color w:val="000000"/>
          <w:sz w:val="20"/>
          <w:szCs w:val="20"/>
        </w:rPr>
      </w:pPr>
      <w:ins w:id="135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Execute procedure on remote database using db-link</w:t>
        </w:r>
      </w:ins>
    </w:p>
    <w:p w:rsidR="003211C2" w:rsidRPr="003211C2" w:rsidRDefault="003211C2" w:rsidP="003211C2">
      <w:pPr>
        <w:shd w:val="clear" w:color="auto" w:fill="FFFFFF"/>
        <w:spacing w:after="0" w:line="297" w:lineRule="atLeast"/>
        <w:jc w:val="both"/>
        <w:rPr>
          <w:ins w:id="136" w:author="Unknown"/>
          <w:rFonts w:ascii="Arial" w:eastAsia="Times New Roman" w:hAnsi="Arial" w:cs="Arial"/>
          <w:color w:val="000000"/>
          <w:sz w:val="20"/>
          <w:szCs w:val="20"/>
        </w:rPr>
      </w:pPr>
      <w:ins w:id="137" w:author="Unknown">
        <w:r w:rsidRPr="003211C2">
          <w:rPr>
            <w:rFonts w:ascii="Georgia" w:eastAsia="Times New Roman" w:hAnsi="Georgia" w:cs="Arial"/>
            <w:color w:val="333333"/>
            <w:sz w:val="28"/>
            <w:szCs w:val="28"/>
          </w:rPr>
          <w:t>Sql&gt;execute scott.apackage.aprocedure@genic.company.com(1,'test','test',0);</w:t>
        </w:r>
      </w:ins>
    </w:p>
    <w:p w:rsidR="003211C2" w:rsidRPr="003211C2" w:rsidRDefault="003211C2" w:rsidP="003211C2">
      <w:pPr>
        <w:shd w:val="clear" w:color="auto" w:fill="FFFFFF"/>
        <w:spacing w:after="0" w:line="240" w:lineRule="auto"/>
        <w:rPr>
          <w:ins w:id="138" w:author="Unknown"/>
          <w:rFonts w:ascii="Arial" w:eastAsia="Times New Roman" w:hAnsi="Arial" w:cs="Arial"/>
          <w:color w:val="111111"/>
          <w:sz w:val="17"/>
          <w:szCs w:val="17"/>
        </w:rPr>
      </w:pPr>
      <w:ins w:id="139" w:author="Unknown">
        <w:r w:rsidRPr="003211C2">
          <w:rPr>
            <w:rFonts w:ascii="Arial" w:eastAsia="Times New Roman" w:hAnsi="Arial" w:cs="Arial"/>
            <w:color w:val="111111"/>
            <w:sz w:val="17"/>
          </w:rPr>
          <w:t>Posted by </w:t>
        </w:r>
        <w:r w:rsidRPr="003211C2">
          <w:rPr>
            <w:rFonts w:ascii="Arial" w:eastAsia="Times New Roman" w:hAnsi="Arial" w:cs="Arial"/>
            <w:color w:val="111111"/>
            <w:sz w:val="17"/>
          </w:rPr>
          <w:fldChar w:fldCharType="begin"/>
        </w:r>
        <w:r w:rsidRPr="003211C2">
          <w:rPr>
            <w:rFonts w:ascii="Arial" w:eastAsia="Times New Roman" w:hAnsi="Arial" w:cs="Arial"/>
            <w:color w:val="111111"/>
            <w:sz w:val="17"/>
          </w:rPr>
          <w:instrText xml:space="preserve"> HYPERLINK "https://plus.google.com/112152586567096576992" \o "author profile" </w:instrText>
        </w:r>
        <w:r w:rsidRPr="003211C2">
          <w:rPr>
            <w:rFonts w:ascii="Arial" w:eastAsia="Times New Roman" w:hAnsi="Arial" w:cs="Arial"/>
            <w:color w:val="111111"/>
            <w:sz w:val="17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7"/>
            <w:u w:val="single"/>
          </w:rPr>
          <w:t>brahmareddy kareti</w:t>
        </w:r>
        <w:r w:rsidRPr="003211C2">
          <w:rPr>
            <w:rFonts w:ascii="Arial" w:eastAsia="Times New Roman" w:hAnsi="Arial" w:cs="Arial"/>
            <w:color w:val="000000"/>
            <w:sz w:val="17"/>
          </w:rPr>
          <w:t> </w:t>
        </w:r>
        <w:r w:rsidRPr="003211C2">
          <w:rPr>
            <w:rFonts w:ascii="Arial" w:eastAsia="Times New Roman" w:hAnsi="Arial" w:cs="Arial"/>
            <w:color w:val="111111"/>
            <w:sz w:val="17"/>
          </w:rPr>
          <w:fldChar w:fldCharType="end"/>
        </w:r>
        <w:r w:rsidRPr="003211C2">
          <w:rPr>
            <w:rFonts w:ascii="Arial" w:eastAsia="Times New Roman" w:hAnsi="Arial" w:cs="Arial"/>
            <w:color w:val="111111"/>
            <w:sz w:val="17"/>
          </w:rPr>
          <w:t>at </w:t>
        </w:r>
        <w:r w:rsidRPr="003211C2">
          <w:rPr>
            <w:rFonts w:ascii="Arial" w:eastAsia="Times New Roman" w:hAnsi="Arial" w:cs="Arial"/>
            <w:color w:val="111111"/>
            <w:sz w:val="17"/>
          </w:rPr>
          <w:fldChar w:fldCharType="begin"/>
        </w:r>
        <w:r w:rsidRPr="003211C2">
          <w:rPr>
            <w:rFonts w:ascii="Arial" w:eastAsia="Times New Roman" w:hAnsi="Arial" w:cs="Arial"/>
            <w:color w:val="111111"/>
            <w:sz w:val="17"/>
          </w:rPr>
          <w:instrText xml:space="preserve"> HYPERLINK "http://oraclegeneration.blogspot.in/2014/04/create-database-link-in-oracle.html" \o "permanent link" </w:instrText>
        </w:r>
        <w:r w:rsidRPr="003211C2">
          <w:rPr>
            <w:rFonts w:ascii="Arial" w:eastAsia="Times New Roman" w:hAnsi="Arial" w:cs="Arial"/>
            <w:color w:val="111111"/>
            <w:sz w:val="17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7"/>
            <w:u w:val="single"/>
          </w:rPr>
          <w:t>09:33</w:t>
        </w:r>
        <w:r w:rsidRPr="003211C2">
          <w:rPr>
            <w:rFonts w:ascii="Arial" w:eastAsia="Times New Roman" w:hAnsi="Arial" w:cs="Arial"/>
            <w:color w:val="111111"/>
            <w:sz w:val="17"/>
          </w:rPr>
          <w:fldChar w:fldCharType="end"/>
        </w:r>
        <w:r w:rsidRPr="003211C2">
          <w:rPr>
            <w:rFonts w:ascii="Arial" w:eastAsia="Times New Roman" w:hAnsi="Arial" w:cs="Arial"/>
            <w:color w:val="111111"/>
            <w:sz w:val="17"/>
          </w:rPr>
          <w:t> </w:t>
        </w:r>
      </w:ins>
    </w:p>
    <w:p w:rsidR="003211C2" w:rsidRPr="003211C2" w:rsidRDefault="003211C2" w:rsidP="003211C2">
      <w:pPr>
        <w:shd w:val="clear" w:color="auto" w:fill="FFFFFF"/>
        <w:spacing w:line="240" w:lineRule="auto"/>
        <w:textAlignment w:val="center"/>
        <w:rPr>
          <w:ins w:id="140" w:author="Unknown"/>
          <w:rFonts w:ascii="Arial" w:eastAsia="Times New Roman" w:hAnsi="Arial" w:cs="Arial"/>
          <w:color w:val="111111"/>
          <w:sz w:val="17"/>
          <w:szCs w:val="17"/>
        </w:rPr>
      </w:pPr>
      <w:ins w:id="141" w:author="Unknown"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begin"/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instrText xml:space="preserve"> HYPERLINK "http://www.blogger.com/share-post.g?blogID=6014291235936940205&amp;postID=2908338183211985501&amp;target=email" \o "Email This" \t "_blank" </w:instrText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7"/>
          </w:rPr>
          <w:t>Email This</w:t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end"/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begin"/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instrText xml:space="preserve"> HYPERLINK "http://www.blogger.com/share-post.g?blogID=6014291235936940205&amp;postID=2908338183211985501&amp;target=blog" \o "BlogThis!" \t "_blank" </w:instrText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7"/>
          </w:rPr>
          <w:t>BlogThis!</w:t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end"/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begin"/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instrText xml:space="preserve"> HYPERLINK "http://www.blogger.com/share-post.g?blogID=6014291235936940205&amp;postID=2908338183211985501&amp;target=twitter" \o "Share to Twitter" \t "_blank" </w:instrText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7"/>
          </w:rPr>
          <w:t>Share to Twitter</w:t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end"/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begin"/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instrText xml:space="preserve"> HYPERLINK "http://www.blogger.com/share-post.g?blogID=6014291235936940205&amp;postID=2908338183211985501&amp;target=facebook" \o "Share to Facebook" \t "_blank" </w:instrText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7"/>
          </w:rPr>
          <w:t>Share to Facebook</w:t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end"/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begin"/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instrText xml:space="preserve"> HYPERLINK "http://www.blogger.com/share-post.g?blogID=6014291235936940205&amp;postID=2908338183211985501&amp;target=pinterest" \o "Share to Pinterest" \t "_blank" </w:instrText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7"/>
          </w:rPr>
          <w:t>Share to Pinterest</w:t>
        </w:r>
        <w:r w:rsidRPr="003211C2">
          <w:rPr>
            <w:rFonts w:ascii="Arial" w:eastAsia="Times New Roman" w:hAnsi="Arial" w:cs="Arial"/>
            <w:color w:val="111111"/>
            <w:sz w:val="17"/>
            <w:szCs w:val="1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before="180" w:after="0" w:line="240" w:lineRule="auto"/>
        <w:outlineLvl w:val="3"/>
        <w:rPr>
          <w:ins w:id="142" w:author="Unknown"/>
          <w:rFonts w:ascii="Arial" w:eastAsia="Times New Roman" w:hAnsi="Arial" w:cs="Arial"/>
          <w:color w:val="000000"/>
          <w:sz w:val="33"/>
          <w:szCs w:val="33"/>
        </w:rPr>
      </w:pPr>
      <w:bookmarkStart w:id="143" w:name="comments"/>
      <w:bookmarkEnd w:id="143"/>
      <w:ins w:id="144" w:author="Unknown">
        <w:r w:rsidRPr="003211C2">
          <w:rPr>
            <w:rFonts w:ascii="Arial" w:eastAsia="Times New Roman" w:hAnsi="Arial" w:cs="Arial"/>
            <w:color w:val="000000"/>
            <w:sz w:val="33"/>
            <w:szCs w:val="33"/>
          </w:rPr>
          <w:t>No comments:</w:t>
        </w:r>
      </w:ins>
    </w:p>
    <w:p w:rsidR="003211C2" w:rsidRPr="003211C2" w:rsidRDefault="003211C2" w:rsidP="003211C2">
      <w:pPr>
        <w:shd w:val="clear" w:color="auto" w:fill="FFFFFF"/>
        <w:spacing w:before="180" w:after="0" w:line="240" w:lineRule="auto"/>
        <w:outlineLvl w:val="3"/>
        <w:rPr>
          <w:ins w:id="145" w:author="Unknown"/>
          <w:rFonts w:ascii="Arial" w:eastAsia="Times New Roman" w:hAnsi="Arial" w:cs="Arial"/>
          <w:color w:val="000000"/>
          <w:sz w:val="33"/>
          <w:szCs w:val="33"/>
        </w:rPr>
      </w:pPr>
      <w:bookmarkStart w:id="146" w:name="comment-form"/>
      <w:bookmarkEnd w:id="146"/>
      <w:ins w:id="147" w:author="Unknown">
        <w:r w:rsidRPr="003211C2">
          <w:rPr>
            <w:rFonts w:ascii="Arial" w:eastAsia="Times New Roman" w:hAnsi="Arial" w:cs="Arial"/>
            <w:color w:val="000000"/>
            <w:sz w:val="33"/>
            <w:szCs w:val="33"/>
          </w:rPr>
          <w:t>Post a Comment</w:t>
        </w:r>
      </w:ins>
    </w:p>
    <w:p w:rsidR="003211C2" w:rsidRPr="003211C2" w:rsidRDefault="003211C2" w:rsidP="003211C2">
      <w:pPr>
        <w:shd w:val="clear" w:color="auto" w:fill="FFFFFF"/>
        <w:spacing w:before="180" w:after="0" w:line="240" w:lineRule="auto"/>
        <w:outlineLvl w:val="3"/>
        <w:rPr>
          <w:ins w:id="148" w:author="Unknown"/>
          <w:rFonts w:ascii="Arial" w:eastAsia="Times New Roman" w:hAnsi="Arial" w:cs="Arial"/>
          <w:color w:val="000000"/>
          <w:sz w:val="33"/>
          <w:szCs w:val="33"/>
        </w:rPr>
      </w:pPr>
      <w:bookmarkStart w:id="149" w:name="links"/>
      <w:bookmarkEnd w:id="149"/>
      <w:ins w:id="150" w:author="Unknown">
        <w:r w:rsidRPr="003211C2">
          <w:rPr>
            <w:rFonts w:ascii="Arial" w:eastAsia="Times New Roman" w:hAnsi="Arial" w:cs="Arial"/>
            <w:color w:val="000000"/>
            <w:sz w:val="33"/>
            <w:szCs w:val="33"/>
          </w:rPr>
          <w:t>Links to this post</w:t>
        </w:r>
      </w:ins>
    </w:p>
    <w:p w:rsidR="003211C2" w:rsidRPr="003211C2" w:rsidRDefault="003211C2" w:rsidP="003211C2">
      <w:pPr>
        <w:shd w:val="clear" w:color="auto" w:fill="FFFFFF"/>
        <w:spacing w:before="120" w:after="360" w:line="240" w:lineRule="auto"/>
        <w:ind w:left="600" w:right="600"/>
        <w:rPr>
          <w:ins w:id="151" w:author="Unknown"/>
          <w:rFonts w:ascii="Arial" w:eastAsia="Times New Roman" w:hAnsi="Arial" w:cs="Arial"/>
          <w:color w:val="000000"/>
          <w:sz w:val="18"/>
          <w:szCs w:val="18"/>
        </w:rPr>
      </w:pPr>
      <w:ins w:id="15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"http://www.blogger.com/blog-this.g" \t "_blank"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Create a Link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pacing w:line="240" w:lineRule="auto"/>
        <w:jc w:val="center"/>
        <w:rPr>
          <w:ins w:id="153" w:author="Unknown"/>
          <w:rFonts w:ascii="Arial" w:eastAsia="Times New Roman" w:hAnsi="Arial" w:cs="Arial"/>
          <w:color w:val="000000"/>
          <w:sz w:val="18"/>
          <w:szCs w:val="18"/>
        </w:rPr>
      </w:pPr>
      <w:ins w:id="15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"http://oraclegeneration.blogspot.in/2014/04/table-partition-in-oracle.html" \o "Newer Post"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Newer Post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"http://oraclegeneration.blogspot.in/2014/04/global-temporary-tables-in-oracle.html" \o "Older Post"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Older Post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Home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line="240" w:lineRule="auto"/>
        <w:rPr>
          <w:ins w:id="155" w:author="Unknown"/>
          <w:rFonts w:ascii="Arial" w:eastAsia="Times New Roman" w:hAnsi="Arial" w:cs="Arial"/>
          <w:color w:val="000000"/>
          <w:sz w:val="18"/>
          <w:szCs w:val="18"/>
        </w:rPr>
      </w:pPr>
      <w:ins w:id="15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Subscribe to:</w:t>
        </w:r>
        <w:r w:rsidRPr="003211C2">
          <w:rPr>
            <w:rFonts w:ascii="Arial" w:eastAsia="Times New Roman" w:hAnsi="Arial" w:cs="Arial"/>
            <w:color w:val="000000"/>
            <w:sz w:val="18"/>
          </w:rPr>
          <w:t> 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"http://oraclegeneration.blogspot.com/feeds/2908338183211985501/comments/default" \t "_blank"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Post Comments (Atom)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240" w:line="240" w:lineRule="auto"/>
        <w:outlineLvl w:val="1"/>
        <w:rPr>
          <w:ins w:id="157" w:author="Unknown"/>
          <w:rFonts w:ascii="Arial" w:eastAsia="Times New Roman" w:hAnsi="Arial" w:cs="Arial"/>
          <w:b/>
          <w:bCs/>
          <w:color w:val="000000"/>
          <w:sz w:val="18"/>
          <w:szCs w:val="18"/>
        </w:rPr>
      </w:pPr>
      <w:ins w:id="158" w:author="Unknown">
        <w:r w:rsidRPr="003211C2">
          <w:rPr>
            <w:rFonts w:ascii="Arial" w:eastAsia="Times New Roman" w:hAnsi="Arial" w:cs="Arial"/>
            <w:b/>
            <w:bCs/>
            <w:color w:val="000000"/>
            <w:sz w:val="18"/>
            <w:szCs w:val="18"/>
          </w:rPr>
          <w:t>Popular Posts</w:t>
        </w:r>
      </w:ins>
    </w:p>
    <w:p w:rsidR="003211C2" w:rsidRPr="003211C2" w:rsidRDefault="003211C2" w:rsidP="003211C2">
      <w:pPr>
        <w:numPr>
          <w:ilvl w:val="0"/>
          <w:numId w:val="2"/>
        </w:numPr>
        <w:shd w:val="clear" w:color="auto" w:fill="FFFFFF"/>
        <w:spacing w:after="0" w:line="240" w:lineRule="auto"/>
        <w:ind w:left="225" w:firstLine="0"/>
        <w:rPr>
          <w:ins w:id="159" w:author="Unknown"/>
          <w:rFonts w:ascii="Arial" w:eastAsia="Times New Roman" w:hAnsi="Arial" w:cs="Arial"/>
          <w:color w:val="000000"/>
          <w:sz w:val="18"/>
          <w:szCs w:val="18"/>
        </w:rPr>
      </w:pPr>
      <w:ins w:id="16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"http://oraclegeneration.blogspot.in/2014/04/oracle-plsql-developer-information.html"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Developer Information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40" w:lineRule="auto"/>
        <w:rPr>
          <w:ins w:id="161" w:author="Unknown"/>
          <w:rFonts w:ascii="Arial" w:eastAsia="Times New Roman" w:hAnsi="Arial" w:cs="Arial"/>
          <w:color w:val="000000"/>
          <w:sz w:val="18"/>
          <w:szCs w:val="18"/>
        </w:rPr>
      </w:pPr>
      <w:ins w:id="16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TecMahindra               CGI               IBM             TCS               CSS           L&amp;T            CSC   HEXAWARE            ...</w:t>
        </w:r>
      </w:ins>
    </w:p>
    <w:p w:rsidR="003211C2" w:rsidRPr="003211C2" w:rsidRDefault="003211C2" w:rsidP="003211C2">
      <w:pPr>
        <w:numPr>
          <w:ilvl w:val="0"/>
          <w:numId w:val="2"/>
        </w:numPr>
        <w:shd w:val="clear" w:color="auto" w:fill="FFFFFF"/>
        <w:spacing w:after="0" w:line="240" w:lineRule="auto"/>
        <w:ind w:left="225" w:firstLine="0"/>
        <w:rPr>
          <w:ins w:id="163" w:author="Unknown"/>
          <w:rFonts w:ascii="Arial" w:eastAsia="Times New Roman" w:hAnsi="Arial" w:cs="Arial"/>
          <w:color w:val="000000"/>
          <w:sz w:val="18"/>
          <w:szCs w:val="18"/>
        </w:rPr>
      </w:pPr>
      <w:ins w:id="16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"http://oraclegeneration.blogspot.in/2014/04/global-temporary-tables-in-oracle.html"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Global Temporary Tables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40" w:lineRule="auto"/>
        <w:rPr>
          <w:ins w:id="165" w:author="Unknown"/>
          <w:rFonts w:ascii="Arial" w:eastAsia="Times New Roman" w:hAnsi="Arial" w:cs="Arial"/>
          <w:color w:val="000000"/>
          <w:sz w:val="18"/>
          <w:szCs w:val="18"/>
        </w:rPr>
      </w:pPr>
      <w:ins w:id="16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Applications often use some form of temporary data store for processes that are to complicated to complete in a single pass. Often, these ...</w:t>
        </w:r>
      </w:ins>
    </w:p>
    <w:p w:rsidR="003211C2" w:rsidRPr="003211C2" w:rsidRDefault="003211C2" w:rsidP="003211C2">
      <w:pPr>
        <w:numPr>
          <w:ilvl w:val="0"/>
          <w:numId w:val="2"/>
        </w:numPr>
        <w:shd w:val="clear" w:color="auto" w:fill="FFFFFF"/>
        <w:spacing w:after="0" w:line="240" w:lineRule="auto"/>
        <w:ind w:left="225" w:firstLine="0"/>
        <w:rPr>
          <w:ins w:id="167" w:author="Unknown"/>
          <w:rFonts w:ascii="Arial" w:eastAsia="Times New Roman" w:hAnsi="Arial" w:cs="Arial"/>
          <w:color w:val="000000"/>
          <w:sz w:val="18"/>
          <w:szCs w:val="18"/>
        </w:rPr>
      </w:pPr>
      <w:ins w:id="16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"http://oraclegeneration.blogspot.in/2014/06/hcl-plsql-interview-questions.html"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HCL PL/SQL Interview Questions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40" w:lineRule="auto"/>
        <w:rPr>
          <w:ins w:id="169" w:author="Unknown"/>
          <w:rFonts w:ascii="Arial" w:eastAsia="Times New Roman" w:hAnsi="Arial" w:cs="Arial"/>
          <w:color w:val="000000"/>
          <w:sz w:val="18"/>
          <w:szCs w:val="18"/>
        </w:rPr>
      </w:pPr>
      <w:ins w:id="17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HCL Interview Questions for 4.2 Years Experience 1. NVL,NVL2,NULL IF briefly 2. I have a table and created a two indexes on two column...</w:t>
        </w:r>
      </w:ins>
    </w:p>
    <w:p w:rsidR="003211C2" w:rsidRPr="003211C2" w:rsidRDefault="003211C2" w:rsidP="003211C2">
      <w:pPr>
        <w:numPr>
          <w:ilvl w:val="0"/>
          <w:numId w:val="2"/>
        </w:numPr>
        <w:shd w:val="clear" w:color="auto" w:fill="FFFFFF"/>
        <w:spacing w:after="0" w:line="240" w:lineRule="auto"/>
        <w:ind w:left="225" w:firstLine="0"/>
        <w:rPr>
          <w:ins w:id="171" w:author="Unknown"/>
          <w:rFonts w:ascii="Arial" w:eastAsia="Times New Roman" w:hAnsi="Arial" w:cs="Arial"/>
          <w:color w:val="000000"/>
          <w:sz w:val="18"/>
          <w:szCs w:val="18"/>
        </w:rPr>
      </w:pPr>
      <w:ins w:id="17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"http://oraclegeneration.blogspot.in/2014/03/Cognizan-Interview-Questions-in-oracle-plsql.html"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CTS PL/SQL Interview Questions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40" w:lineRule="auto"/>
        <w:rPr>
          <w:ins w:id="173" w:author="Unknown"/>
          <w:rFonts w:ascii="Arial" w:eastAsia="Times New Roman" w:hAnsi="Arial" w:cs="Arial"/>
          <w:color w:val="000000"/>
          <w:sz w:val="18"/>
          <w:szCs w:val="18"/>
        </w:rPr>
      </w:pPr>
      <w:ins w:id="17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Tell me something your self? What are the  activities  are you doing daily in your   project? Tell me ratio's of sql,pl/sql&amp;un...</w:t>
        </w:r>
      </w:ins>
    </w:p>
    <w:p w:rsidR="003211C2" w:rsidRPr="003211C2" w:rsidRDefault="003211C2" w:rsidP="003211C2">
      <w:pPr>
        <w:numPr>
          <w:ilvl w:val="0"/>
          <w:numId w:val="2"/>
        </w:numPr>
        <w:shd w:val="clear" w:color="auto" w:fill="FFFFFF"/>
        <w:spacing w:after="0" w:line="240" w:lineRule="auto"/>
        <w:ind w:left="225" w:firstLine="0"/>
        <w:rPr>
          <w:ins w:id="175" w:author="Unknown"/>
          <w:rFonts w:ascii="Arial" w:eastAsia="Times New Roman" w:hAnsi="Arial" w:cs="Arial"/>
          <w:color w:val="000000"/>
          <w:sz w:val="18"/>
          <w:szCs w:val="18"/>
        </w:rPr>
      </w:pPr>
      <w:ins w:id="17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"http://oraclegeneration.blogspot.in/2014/04/sql-query-tuning-tips.html"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Query Tuning Tips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40" w:lineRule="auto"/>
        <w:rPr>
          <w:ins w:id="177" w:author="Unknown"/>
          <w:rFonts w:ascii="Arial" w:eastAsia="Times New Roman" w:hAnsi="Arial" w:cs="Arial"/>
          <w:color w:val="000000"/>
          <w:sz w:val="18"/>
          <w:szCs w:val="18"/>
        </w:rPr>
      </w:pPr>
      <w:ins w:id="17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Here are some very simple yet powerful SQL tips to remember. Avoid using the following:   Boolean operators &gt;, &lt;, &gt;=, &lt;=,...</w:t>
        </w:r>
      </w:ins>
    </w:p>
    <w:p w:rsidR="003211C2" w:rsidRPr="003211C2" w:rsidRDefault="003211C2" w:rsidP="003211C2">
      <w:pPr>
        <w:numPr>
          <w:ilvl w:val="0"/>
          <w:numId w:val="2"/>
        </w:numPr>
        <w:shd w:val="clear" w:color="auto" w:fill="FFFFFF"/>
        <w:spacing w:after="0" w:line="240" w:lineRule="auto"/>
        <w:ind w:left="225" w:firstLine="0"/>
        <w:rPr>
          <w:ins w:id="179" w:author="Unknown"/>
          <w:rFonts w:ascii="Arial" w:eastAsia="Times New Roman" w:hAnsi="Arial" w:cs="Arial"/>
          <w:color w:val="000000"/>
          <w:sz w:val="18"/>
          <w:szCs w:val="18"/>
        </w:rPr>
      </w:pPr>
      <w:ins w:id="18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"http://oraclegeneration.blogspot.in/2014/06/difference-between-wmconcat-and-listagg.html"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wm_concat and ListAgg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40" w:lineRule="auto"/>
        <w:rPr>
          <w:ins w:id="181" w:author="Unknown"/>
          <w:rFonts w:ascii="Arial" w:eastAsia="Times New Roman" w:hAnsi="Arial" w:cs="Arial"/>
          <w:color w:val="000000"/>
          <w:sz w:val="18"/>
          <w:szCs w:val="18"/>
        </w:rPr>
      </w:pPr>
      <w:ins w:id="18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1.  wm_concat allows distinct option. listagg does not allows it.     select wm_concat(distinct ename) as enames from emp; 2.  listagg...</w:t>
        </w:r>
      </w:ins>
    </w:p>
    <w:p w:rsidR="003211C2" w:rsidRPr="003211C2" w:rsidRDefault="003211C2" w:rsidP="003211C2">
      <w:pPr>
        <w:numPr>
          <w:ilvl w:val="0"/>
          <w:numId w:val="2"/>
        </w:numPr>
        <w:shd w:val="clear" w:color="auto" w:fill="FFFFFF"/>
        <w:spacing w:after="0" w:line="240" w:lineRule="auto"/>
        <w:ind w:left="225" w:firstLine="0"/>
        <w:rPr>
          <w:ins w:id="183" w:author="Unknown"/>
          <w:rFonts w:ascii="Arial" w:eastAsia="Times New Roman" w:hAnsi="Arial" w:cs="Arial"/>
          <w:color w:val="000000"/>
          <w:sz w:val="18"/>
          <w:szCs w:val="18"/>
        </w:rPr>
      </w:pPr>
      <w:ins w:id="18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"http://oraclegeneration.blogspot.in/2014/03/Capgemini-Interview-Questions-in-oracle-plsql.html"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Capgemini PL/SQL Interview Questions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40" w:lineRule="auto"/>
        <w:rPr>
          <w:ins w:id="185" w:author="Unknown"/>
          <w:rFonts w:ascii="Arial" w:eastAsia="Times New Roman" w:hAnsi="Arial" w:cs="Arial"/>
          <w:color w:val="000000"/>
          <w:sz w:val="18"/>
          <w:szCs w:val="18"/>
        </w:rPr>
      </w:pPr>
      <w:ins w:id="18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What Is Your Roles And Responsibility? How To Communicate To Your Pm? Select Count(1) From Dual;,What Is Output? How to delete dupli...</w:t>
        </w:r>
      </w:ins>
    </w:p>
    <w:p w:rsidR="003211C2" w:rsidRPr="003211C2" w:rsidRDefault="003211C2" w:rsidP="003211C2">
      <w:pPr>
        <w:numPr>
          <w:ilvl w:val="0"/>
          <w:numId w:val="2"/>
        </w:numPr>
        <w:shd w:val="clear" w:color="auto" w:fill="FFFFFF"/>
        <w:spacing w:after="0" w:line="240" w:lineRule="auto"/>
        <w:ind w:left="225" w:firstLine="0"/>
        <w:rPr>
          <w:ins w:id="187" w:author="Unknown"/>
          <w:rFonts w:ascii="Arial" w:eastAsia="Times New Roman" w:hAnsi="Arial" w:cs="Arial"/>
          <w:color w:val="000000"/>
          <w:sz w:val="18"/>
          <w:szCs w:val="18"/>
        </w:rPr>
      </w:pPr>
      <w:ins w:id="18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lastRenderedPageBreak/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"http://oraclegeneration.blogspot.in/2014/04/oracle-plsql-advanced-topics.html"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Advanced Topics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40" w:lineRule="auto"/>
        <w:rPr>
          <w:ins w:id="189" w:author="Unknown"/>
          <w:rFonts w:ascii="Arial" w:eastAsia="Times New Roman" w:hAnsi="Arial" w:cs="Arial"/>
          <w:color w:val="000000"/>
          <w:sz w:val="18"/>
          <w:szCs w:val="18"/>
        </w:rPr>
      </w:pPr>
      <w:ins w:id="19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Topics • Sub programs (procedure and functions)  -  Stored packages • Database triggers  -   pl/sql file i/o  -  Collections • Auton...</w:t>
        </w:r>
      </w:ins>
    </w:p>
    <w:p w:rsidR="003211C2" w:rsidRPr="003211C2" w:rsidRDefault="003211C2" w:rsidP="003211C2">
      <w:pPr>
        <w:numPr>
          <w:ilvl w:val="0"/>
          <w:numId w:val="2"/>
        </w:numPr>
        <w:shd w:val="clear" w:color="auto" w:fill="FFFFFF"/>
        <w:spacing w:after="0" w:line="240" w:lineRule="auto"/>
        <w:ind w:left="225" w:firstLine="0"/>
        <w:rPr>
          <w:ins w:id="191" w:author="Unknown"/>
          <w:rFonts w:ascii="Arial" w:eastAsia="Times New Roman" w:hAnsi="Arial" w:cs="Arial"/>
          <w:color w:val="000000"/>
          <w:sz w:val="18"/>
          <w:szCs w:val="18"/>
        </w:rPr>
      </w:pPr>
      <w:ins w:id="19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"http://oraclegeneration.blogspot.in/2014/04/oracle-pl-sql-interview-questions-for-3.html"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 sql interview questions for 3+ years experience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40" w:lineRule="auto"/>
        <w:rPr>
          <w:ins w:id="193" w:author="Unknown"/>
          <w:rFonts w:ascii="Arial" w:eastAsia="Times New Roman" w:hAnsi="Arial" w:cs="Arial"/>
          <w:color w:val="000000"/>
          <w:sz w:val="18"/>
          <w:szCs w:val="18"/>
        </w:rPr>
      </w:pPr>
      <w:ins w:id="19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1. Tell me about yourself I am Brahma Reddy  i am postgraduate and having 3 + years of experience in oracle technology in the areas of Un...</w:t>
        </w:r>
      </w:ins>
    </w:p>
    <w:p w:rsidR="003211C2" w:rsidRPr="003211C2" w:rsidRDefault="003211C2" w:rsidP="003211C2">
      <w:pPr>
        <w:numPr>
          <w:ilvl w:val="0"/>
          <w:numId w:val="2"/>
        </w:numPr>
        <w:shd w:val="clear" w:color="auto" w:fill="FFFFFF"/>
        <w:spacing w:after="0" w:line="240" w:lineRule="auto"/>
        <w:ind w:left="225" w:firstLine="0"/>
        <w:rPr>
          <w:ins w:id="195" w:author="Unknown"/>
          <w:rFonts w:ascii="Arial" w:eastAsia="Times New Roman" w:hAnsi="Arial" w:cs="Arial"/>
          <w:color w:val="000000"/>
          <w:sz w:val="18"/>
          <w:szCs w:val="18"/>
        </w:rPr>
      </w:pPr>
      <w:ins w:id="19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"http://oraclegeneration.blogspot.in/2014/04/sql-introduction.html"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Introduction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15" w:line="240" w:lineRule="auto"/>
        <w:rPr>
          <w:ins w:id="197" w:author="Unknown"/>
          <w:rFonts w:ascii="Arial" w:eastAsia="Times New Roman" w:hAnsi="Arial" w:cs="Arial"/>
          <w:color w:val="000000"/>
          <w:sz w:val="18"/>
          <w:szCs w:val="18"/>
        </w:rPr>
      </w:pPr>
      <w:ins w:id="19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SQL stands for Structured Query Language. and it is generally referred to as SEQUEL. SQL is simple language to learn. SQL is a Nonprocedur...</w:t>
        </w:r>
      </w:ins>
    </w:p>
    <w:tbl>
      <w:tblPr>
        <w:tblW w:w="2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0"/>
      </w:tblGrid>
      <w:tr w:rsidR="003211C2" w:rsidRPr="003211C2" w:rsidTr="003211C2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Introduction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Functions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Constraints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Indexes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WHERE Clause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Data Types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Order by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Group by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Having clause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Joins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Sub Queries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Set Operators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Views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Oracle Materialized views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MERGE Statement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Synonyms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Sequences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ROWNUM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SQL ROWID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211C2">
                <w:rPr>
                  <w:rFonts w:ascii="Calibri" w:eastAsia="Times New Roman" w:hAnsi="Calibri" w:cs="Times New Roman"/>
                  <w:color w:val="000000"/>
                  <w:sz w:val="26"/>
                  <w:u w:val="single"/>
                </w:rPr>
                <w:t>Oracle Analytic Functions</w:t>
              </w:r>
            </w:hyperlink>
          </w:p>
        </w:tc>
      </w:tr>
      <w:tr w:rsidR="003211C2" w:rsidRPr="003211C2" w:rsidTr="003211C2">
        <w:trPr>
          <w:tblCellSpacing w:w="15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211C2">
                <w:rPr>
                  <w:rFonts w:ascii="Calibri" w:eastAsia="Times New Roman" w:hAnsi="Calibri" w:cs="Times New Roman"/>
                  <w:color w:val="000000"/>
                  <w:sz w:val="27"/>
                  <w:u w:val="single"/>
                </w:rPr>
                <w:t>Oracle Exception Handling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211C2">
                <w:rPr>
                  <w:rFonts w:ascii="Calibri" w:eastAsia="Times New Roman" w:hAnsi="Calibri" w:cs="Times New Roman"/>
                  <w:color w:val="000000"/>
                  <w:sz w:val="27"/>
                  <w:u w:val="single"/>
                </w:rPr>
                <w:t>Oracle Collections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211C2">
                <w:rPr>
                  <w:rFonts w:ascii="Calibri" w:eastAsia="Times New Roman" w:hAnsi="Calibri" w:cs="Times New Roman"/>
                  <w:color w:val="000000"/>
                  <w:sz w:val="27"/>
                  <w:u w:val="single"/>
                </w:rPr>
                <w:t>Oracle Cursors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211C2">
                <w:rPr>
                  <w:rFonts w:ascii="Calibri" w:eastAsia="Times New Roman" w:hAnsi="Calibri" w:cs="Times New Roman"/>
                  <w:color w:val="000000"/>
                  <w:sz w:val="27"/>
                  <w:u w:val="single"/>
                </w:rPr>
                <w:t>Oracle REF Cursors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211C2">
                <w:rPr>
                  <w:rFonts w:ascii="Calibri" w:eastAsia="Times New Roman" w:hAnsi="Calibri" w:cs="Times New Roman"/>
                  <w:color w:val="000000"/>
                  <w:sz w:val="27"/>
                  <w:u w:val="single"/>
                </w:rPr>
                <w:t>Oracle Triggers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211C2">
                <w:rPr>
                  <w:rFonts w:ascii="Calibri" w:eastAsia="Times New Roman" w:hAnsi="Calibri" w:cs="Times New Roman"/>
                  <w:color w:val="000000"/>
                  <w:sz w:val="27"/>
                  <w:u w:val="single"/>
                </w:rPr>
                <w:t>Oracle Procedures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211C2">
                <w:rPr>
                  <w:rFonts w:ascii="Calibri" w:eastAsia="Times New Roman" w:hAnsi="Calibri" w:cs="Times New Roman"/>
                  <w:color w:val="000000"/>
                  <w:sz w:val="27"/>
                  <w:u w:val="single"/>
                </w:rPr>
                <w:t>Oracle Functions</w:t>
              </w:r>
            </w:hyperlink>
          </w:p>
          <w:p w:rsidR="003211C2" w:rsidRPr="003211C2" w:rsidRDefault="003211C2" w:rsidP="003211C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211C2">
                <w:rPr>
                  <w:rFonts w:ascii="Calibri" w:eastAsia="Times New Roman" w:hAnsi="Calibri" w:cs="Times New Roman"/>
                  <w:color w:val="000000"/>
                  <w:sz w:val="27"/>
                  <w:u w:val="single"/>
                </w:rPr>
                <w:t>Oracle Packages</w:t>
              </w:r>
            </w:hyperlink>
          </w:p>
        </w:tc>
      </w:tr>
    </w:tbl>
    <w:p w:rsidR="003211C2" w:rsidRPr="003211C2" w:rsidRDefault="003211C2" w:rsidP="003211C2">
      <w:pPr>
        <w:shd w:val="clear" w:color="auto" w:fill="FFFFFF"/>
        <w:spacing w:after="0" w:line="240" w:lineRule="auto"/>
        <w:jc w:val="center"/>
        <w:rPr>
          <w:ins w:id="199" w:author="Unknown"/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1143000" cy="904875"/>
            <wp:effectExtent l="19050" t="0" r="0" b="0"/>
            <wp:docPr id="1" name="Picture 1" descr="Alexa Certified Traffic Ranking for http://oraclegeneration.blogspot.in/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xa Certified Traffic Ranking for http://oraclegeneration.blogspot.in/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C2" w:rsidRPr="003211C2" w:rsidRDefault="003211C2" w:rsidP="003211C2">
      <w:pPr>
        <w:shd w:val="clear" w:color="auto" w:fill="FFFFFF"/>
        <w:spacing w:after="0" w:line="270" w:lineRule="atLeast"/>
        <w:rPr>
          <w:ins w:id="200" w:author="Unknown"/>
          <w:rFonts w:ascii="Arial" w:eastAsia="Times New Roman" w:hAnsi="Arial" w:cs="Arial"/>
          <w:color w:val="000000"/>
          <w:sz w:val="18"/>
          <w:szCs w:val="18"/>
        </w:rPr>
      </w:pPr>
      <w:ins w:id="201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"http://oraclegeneration.blogspot.ie/2014/04/bulk-collect-and-forall-in-oracle.html"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Bulk Collect And Forall in Oracle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70" w:lineRule="atLeast"/>
        <w:rPr>
          <w:ins w:id="202" w:author="Unknown"/>
          <w:rFonts w:ascii="Arial" w:eastAsia="Times New Roman" w:hAnsi="Arial" w:cs="Arial"/>
          <w:color w:val="000000"/>
          <w:sz w:val="18"/>
          <w:szCs w:val="18"/>
        </w:rPr>
      </w:pPr>
      <w:ins w:id="203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"http://oraclegeneration.blogspot.ie/2014/03/sql-tuning-in-oracle-10g.html"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SQL Tuning for better performence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70" w:lineRule="atLeast"/>
        <w:rPr>
          <w:ins w:id="204" w:author="Unknown"/>
          <w:rFonts w:ascii="Arial" w:eastAsia="Times New Roman" w:hAnsi="Arial" w:cs="Arial"/>
          <w:color w:val="000000"/>
          <w:sz w:val="18"/>
          <w:szCs w:val="18"/>
        </w:rPr>
      </w:pPr>
      <w:ins w:id="205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"http://oraclegeneration.blogspot.in/2014/04/oracle-10g-features.html"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Oracle 10g Features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70" w:lineRule="atLeast"/>
        <w:rPr>
          <w:ins w:id="206" w:author="Unknown"/>
          <w:rFonts w:ascii="Arial" w:eastAsia="Times New Roman" w:hAnsi="Arial" w:cs="Arial"/>
          <w:color w:val="000000"/>
          <w:sz w:val="18"/>
          <w:szCs w:val="18"/>
        </w:rPr>
      </w:pPr>
      <w:ins w:id="207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"http://oraclegeneration.blogspot.in/2014/04/oracle-plsql-advanced-topics.html"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Oracle PL/SQL Advanced Topics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70" w:lineRule="atLeast"/>
        <w:rPr>
          <w:ins w:id="208" w:author="Unknown"/>
          <w:rFonts w:ascii="Arial" w:eastAsia="Times New Roman" w:hAnsi="Arial" w:cs="Arial"/>
          <w:color w:val="000000"/>
          <w:sz w:val="18"/>
          <w:szCs w:val="18"/>
        </w:rPr>
      </w:pPr>
      <w:ins w:id="209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"http://oraclegeneration.blogspot.in/2014/04/previously-asked-sql-queries.html"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Previously Asked SQL Queries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70" w:lineRule="atLeast"/>
        <w:rPr>
          <w:ins w:id="210" w:author="Unknown"/>
          <w:rFonts w:ascii="Arial" w:eastAsia="Times New Roman" w:hAnsi="Arial" w:cs="Arial"/>
          <w:color w:val="000000"/>
          <w:sz w:val="18"/>
          <w:szCs w:val="18"/>
        </w:rPr>
      </w:pPr>
      <w:ins w:id="211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"http://oraclegeneration.blogspot.in/2014/04/using-utlfile-in-oracle.html"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Using UTL_FILE In Oracle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70" w:lineRule="atLeast"/>
        <w:rPr>
          <w:ins w:id="212" w:author="Unknown"/>
          <w:rFonts w:ascii="Arial" w:eastAsia="Times New Roman" w:hAnsi="Arial" w:cs="Arial"/>
          <w:color w:val="000000"/>
          <w:sz w:val="18"/>
          <w:szCs w:val="18"/>
        </w:rPr>
      </w:pPr>
      <w:ins w:id="213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"http://oraclegeneration.blogspot.in/2014/04/using-external-tables-in-oracle.html"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Using External tables in Oracle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70" w:lineRule="atLeast"/>
        <w:rPr>
          <w:ins w:id="214" w:author="Unknown"/>
          <w:rFonts w:ascii="Arial" w:eastAsia="Times New Roman" w:hAnsi="Arial" w:cs="Arial"/>
          <w:color w:val="000000"/>
          <w:sz w:val="18"/>
          <w:szCs w:val="18"/>
        </w:rPr>
      </w:pPr>
      <w:ins w:id="215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"http://oraclegeneration.blogspot.in/2014/04/using-sqlloader-in-oracle.html"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Using Sql*loader in Oracle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70" w:lineRule="atLeast"/>
        <w:rPr>
          <w:ins w:id="216" w:author="Unknown"/>
          <w:rFonts w:ascii="Arial" w:eastAsia="Times New Roman" w:hAnsi="Arial" w:cs="Arial"/>
          <w:color w:val="000000"/>
          <w:sz w:val="18"/>
          <w:szCs w:val="18"/>
        </w:rPr>
      </w:pPr>
      <w:ins w:id="217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"http://oraclegeneration.blogspot.in/2014/04/global-temporary-tables-in-oracle.html"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Global Temporary Tables in Oracle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70" w:lineRule="atLeast"/>
        <w:rPr>
          <w:ins w:id="218" w:author="Unknown"/>
          <w:rFonts w:ascii="Arial" w:eastAsia="Times New Roman" w:hAnsi="Arial" w:cs="Arial"/>
          <w:color w:val="000000"/>
          <w:sz w:val="18"/>
          <w:szCs w:val="18"/>
        </w:rPr>
      </w:pPr>
      <w:ins w:id="219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"http://oraclegeneration.blogspot.in/2014/04/create-database-link-in-oracle.html"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Create Database link in Oracle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line="270" w:lineRule="atLeast"/>
        <w:rPr>
          <w:ins w:id="220" w:author="Unknown"/>
          <w:rFonts w:ascii="Arial" w:eastAsia="Times New Roman" w:hAnsi="Arial" w:cs="Arial"/>
          <w:color w:val="000000"/>
          <w:sz w:val="18"/>
          <w:szCs w:val="18"/>
        </w:rPr>
      </w:pPr>
      <w:ins w:id="221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"http://oraclegeneration.blogspot.in/2014/04/table-partition-in-oracle.html"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Table partition in Oracle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0" w:line="270" w:lineRule="atLeast"/>
        <w:rPr>
          <w:ins w:id="222" w:author="Unknown"/>
          <w:rFonts w:ascii="Arial" w:eastAsia="Times New Roman" w:hAnsi="Arial" w:cs="Arial"/>
          <w:color w:val="000000"/>
          <w:sz w:val="18"/>
          <w:szCs w:val="18"/>
        </w:rPr>
      </w:pPr>
      <w:ins w:id="223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"http://oraclegeneration.blogspot.in/2014/04/oracle-pl-sql-interview-questions-for-3.html"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oracle pl sql interview questions for 3+ years experience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line="240" w:lineRule="auto"/>
        <w:rPr>
          <w:ins w:id="224" w:author="Unknown"/>
          <w:rFonts w:ascii="Arial" w:eastAsia="Times New Roman" w:hAnsi="Arial" w:cs="Arial"/>
          <w:color w:val="000000"/>
          <w:sz w:val="18"/>
          <w:szCs w:val="18"/>
        </w:rPr>
      </w:pPr>
      <w:ins w:id="225" w:author="Unknown"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begin"/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instrText xml:space="preserve"> HYPERLINK "http://oraclegeneration.blogspot.in/2014/04/sql-interview-questions-for-3-experience.html" </w:instrTex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separate"/>
        </w:r>
        <w:r w:rsidRPr="003211C2">
          <w:rPr>
            <w:rFonts w:ascii="Calibri" w:eastAsia="Times New Roman" w:hAnsi="Calibri" w:cs="Arial"/>
            <w:color w:val="000000"/>
            <w:sz w:val="27"/>
            <w:u w:val="single"/>
          </w:rPr>
          <w:t>SQL Interview Questions for 3+ Experience</w:t>
        </w:r>
        <w:r w:rsidRPr="003211C2">
          <w:rPr>
            <w:rFonts w:ascii="Calibri" w:eastAsia="Times New Roman" w:hAnsi="Calibri" w:cs="Arial"/>
            <w:color w:val="000000"/>
            <w:sz w:val="27"/>
            <w:szCs w:val="27"/>
          </w:rPr>
          <w:fldChar w:fldCharType="end"/>
        </w:r>
      </w:ins>
    </w:p>
    <w:p w:rsidR="003211C2" w:rsidRPr="003211C2" w:rsidRDefault="003211C2" w:rsidP="003211C2">
      <w:pPr>
        <w:shd w:val="clear" w:color="auto" w:fill="FFFFFF"/>
        <w:spacing w:after="240" w:line="240" w:lineRule="auto"/>
        <w:outlineLvl w:val="1"/>
        <w:rPr>
          <w:ins w:id="226" w:author="Unknown"/>
          <w:rFonts w:ascii="Arial" w:eastAsia="Times New Roman" w:hAnsi="Arial" w:cs="Arial"/>
          <w:b/>
          <w:bCs/>
          <w:color w:val="000000"/>
          <w:sz w:val="18"/>
          <w:szCs w:val="18"/>
        </w:rPr>
      </w:pPr>
      <w:ins w:id="227" w:author="Unknown">
        <w:r w:rsidRPr="003211C2">
          <w:rPr>
            <w:rFonts w:ascii="Arial" w:eastAsia="Times New Roman" w:hAnsi="Arial" w:cs="Arial"/>
            <w:b/>
            <w:bCs/>
            <w:color w:val="000000"/>
            <w:sz w:val="18"/>
            <w:szCs w:val="18"/>
          </w:rPr>
          <w:t>Search This Blog</w:t>
        </w:r>
      </w:ins>
    </w:p>
    <w:p w:rsidR="003211C2" w:rsidRPr="003211C2" w:rsidRDefault="003211C2" w:rsidP="003211C2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11C2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37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835"/>
        <w:gridCol w:w="915"/>
      </w:tblGrid>
      <w:tr w:rsidR="003211C2" w:rsidRPr="003211C2" w:rsidTr="003211C2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80" w:type="dxa"/>
            </w:tcMar>
            <w:vAlign w:val="center"/>
            <w:hideMark/>
          </w:tcPr>
          <w:p w:rsidR="003211C2" w:rsidRPr="003211C2" w:rsidRDefault="003211C2" w:rsidP="003211C2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49.5pt;height:18pt" o:ole="">
                  <v:imagedata r:id="rId42" o:title=""/>
                </v:shape>
                <w:control r:id="rId43" w:name="DefaultOcxName" w:shapeid="_x0000_i1034"/>
              </w:object>
            </w:r>
          </w:p>
        </w:tc>
        <w:tc>
          <w:tcPr>
            <w:tcW w:w="915" w:type="dxa"/>
            <w:vAlign w:val="center"/>
            <w:hideMark/>
          </w:tcPr>
          <w:p w:rsidR="003211C2" w:rsidRPr="003211C2" w:rsidRDefault="003211C2" w:rsidP="003211C2">
            <w:pPr>
              <w:spacing w:after="3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1C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33" type="#_x0000_t75" style="width:39pt;height:22.5pt" o:ole="">
                  <v:imagedata r:id="rId44" o:title=""/>
                </v:shape>
                <w:control r:id="rId45" w:name="DefaultOcxName1" w:shapeid="_x0000_i1033"/>
              </w:object>
            </w:r>
          </w:p>
        </w:tc>
      </w:tr>
    </w:tbl>
    <w:p w:rsidR="003211C2" w:rsidRPr="003211C2" w:rsidRDefault="003211C2" w:rsidP="003211C2">
      <w:pPr>
        <w:shd w:val="clear" w:color="auto" w:fill="FFFFFF"/>
        <w:spacing w:line="240" w:lineRule="auto"/>
        <w:rPr>
          <w:ins w:id="228" w:author="Unknown"/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37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50"/>
      </w:tblGrid>
      <w:tr w:rsidR="003211C2" w:rsidRPr="003211C2" w:rsidTr="003211C2">
        <w:trPr>
          <w:tblCellSpacing w:w="0" w:type="dxa"/>
        </w:trPr>
        <w:tc>
          <w:tcPr>
            <w:tcW w:w="0" w:type="auto"/>
            <w:vAlign w:val="center"/>
            <w:hideMark/>
          </w:tcPr>
          <w:p w:rsidR="003211C2" w:rsidRPr="003211C2" w:rsidRDefault="003211C2" w:rsidP="0032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11C2" w:rsidRPr="003211C2" w:rsidRDefault="003211C2" w:rsidP="003211C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11C2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211C2" w:rsidRPr="003211C2" w:rsidRDefault="003211C2" w:rsidP="003211C2">
      <w:pPr>
        <w:shd w:val="clear" w:color="auto" w:fill="FFFFFF"/>
        <w:spacing w:after="240" w:line="240" w:lineRule="auto"/>
        <w:outlineLvl w:val="1"/>
        <w:rPr>
          <w:ins w:id="229" w:author="Unknown"/>
          <w:rFonts w:ascii="Arial" w:eastAsia="Times New Roman" w:hAnsi="Arial" w:cs="Arial"/>
          <w:b/>
          <w:bCs/>
          <w:color w:val="000000"/>
          <w:sz w:val="18"/>
          <w:szCs w:val="18"/>
        </w:rPr>
      </w:pPr>
      <w:ins w:id="230" w:author="Unknown">
        <w:r w:rsidRPr="003211C2">
          <w:rPr>
            <w:rFonts w:ascii="Arial" w:eastAsia="Times New Roman" w:hAnsi="Arial" w:cs="Arial"/>
            <w:b/>
            <w:bCs/>
            <w:color w:val="000000"/>
            <w:sz w:val="18"/>
            <w:szCs w:val="18"/>
          </w:rPr>
          <w:t>Total Pageviews</w:t>
        </w:r>
      </w:ins>
    </w:p>
    <w:p w:rsidR="003211C2" w:rsidRPr="003211C2" w:rsidRDefault="003211C2" w:rsidP="003211C2">
      <w:pPr>
        <w:shd w:val="clear" w:color="auto" w:fill="FFFFFF"/>
        <w:spacing w:line="240" w:lineRule="auto"/>
        <w:rPr>
          <w:ins w:id="231" w:author="Unknown"/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714375" cy="285750"/>
            <wp:effectExtent l="19050" t="0" r="9525" b="0"/>
            <wp:docPr id="2" name="Stats1_sparkline" descr="Spark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s1_sparkline" descr="Sparkline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32" w:author="Unknown">
        <w:r w:rsidRPr="003211C2">
          <w:rPr>
            <w:rFonts w:ascii="Arial" w:eastAsia="Times New Roman" w:hAnsi="Arial" w:cs="Arial"/>
            <w:color w:val="000000"/>
            <w:sz w:val="18"/>
          </w:rPr>
          <w:t> </w:t>
        </w:r>
        <w:r w:rsidRPr="003211C2">
          <w:rPr>
            <w:rFonts w:ascii="Arial" w:eastAsia="Times New Roman" w:hAnsi="Arial" w:cs="Arial"/>
            <w:b/>
            <w:bCs/>
            <w:color w:val="FFFFFF"/>
            <w:sz w:val="36"/>
          </w:rPr>
          <w:t>113508</w:t>
        </w:r>
      </w:ins>
    </w:p>
    <w:p w:rsidR="003211C2" w:rsidRPr="003211C2" w:rsidRDefault="003211C2" w:rsidP="003211C2">
      <w:pPr>
        <w:shd w:val="clear" w:color="auto" w:fill="FFFFFF"/>
        <w:spacing w:line="240" w:lineRule="auto"/>
        <w:outlineLvl w:val="1"/>
        <w:rPr>
          <w:ins w:id="233" w:author="Unknown"/>
          <w:rFonts w:ascii="Arial" w:eastAsia="Times New Roman" w:hAnsi="Arial" w:cs="Arial"/>
          <w:b/>
          <w:bCs/>
          <w:color w:val="000000"/>
          <w:sz w:val="18"/>
          <w:szCs w:val="18"/>
        </w:rPr>
      </w:pPr>
      <w:ins w:id="234" w:author="Unknown">
        <w:r w:rsidRPr="003211C2">
          <w:rPr>
            <w:rFonts w:ascii="Arial" w:eastAsia="Times New Roman" w:hAnsi="Arial" w:cs="Arial"/>
            <w:b/>
            <w:bCs/>
            <w:color w:val="000000"/>
            <w:sz w:val="18"/>
            <w:szCs w:val="18"/>
          </w:rPr>
          <w:t>Google+ Followers</w:t>
        </w:r>
      </w:ins>
    </w:p>
    <w:p w:rsidR="003211C2" w:rsidRPr="003211C2" w:rsidRDefault="003211C2" w:rsidP="003211C2">
      <w:pPr>
        <w:shd w:val="clear" w:color="auto" w:fill="FFFFFF"/>
        <w:spacing w:after="240" w:line="240" w:lineRule="auto"/>
        <w:outlineLvl w:val="1"/>
        <w:rPr>
          <w:ins w:id="235" w:author="Unknown"/>
          <w:rFonts w:ascii="Arial" w:eastAsia="Times New Roman" w:hAnsi="Arial" w:cs="Arial"/>
          <w:b/>
          <w:bCs/>
          <w:color w:val="000000"/>
          <w:sz w:val="18"/>
          <w:szCs w:val="18"/>
        </w:rPr>
      </w:pPr>
      <w:ins w:id="236" w:author="Unknown">
        <w:r w:rsidRPr="003211C2">
          <w:rPr>
            <w:rFonts w:ascii="Arial" w:eastAsia="Times New Roman" w:hAnsi="Arial" w:cs="Arial"/>
            <w:b/>
            <w:bCs/>
            <w:color w:val="000000"/>
            <w:sz w:val="18"/>
            <w:szCs w:val="18"/>
          </w:rPr>
          <w:t>Archives</w:t>
        </w:r>
      </w:ins>
    </w:p>
    <w:p w:rsidR="003211C2" w:rsidRPr="003211C2" w:rsidRDefault="003211C2" w:rsidP="003211C2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37" w:author="Unknown"/>
          <w:rFonts w:ascii="Arial" w:eastAsia="Times New Roman" w:hAnsi="Arial" w:cs="Arial"/>
          <w:color w:val="000000"/>
          <w:sz w:val="18"/>
          <w:szCs w:val="18"/>
        </w:rPr>
      </w:pPr>
      <w:ins w:id="23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"javascript:void(0)"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3D85C6"/>
            <w:sz w:val="18"/>
          </w:rPr>
          <w:t>▼ </w:t>
        </w:r>
        <w:r w:rsidRPr="003211C2">
          <w:rPr>
            <w:rFonts w:ascii="Arial" w:eastAsia="Times New Roman" w:hAnsi="Arial" w:cs="Arial"/>
            <w:color w:val="0000FF"/>
            <w:sz w:val="18"/>
          </w:rPr>
          <w:t> 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"http://oraclegeneration.blogspot.in/search?updated-min=2014-01-01T00:00:00-08:00&amp;updated-max=2015-01-01T00:00:00-08:00&amp;max-results=50"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2014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</w:rPr>
          <w:t> (142)</w:t>
        </w:r>
      </w:ins>
    </w:p>
    <w:p w:rsidR="003211C2" w:rsidRPr="003211C2" w:rsidRDefault="003211C2" w:rsidP="003211C2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39" w:author="Unknown"/>
          <w:rFonts w:ascii="Arial" w:eastAsia="Times New Roman" w:hAnsi="Arial" w:cs="Arial"/>
          <w:color w:val="000000"/>
          <w:sz w:val="18"/>
          <w:szCs w:val="18"/>
        </w:rPr>
      </w:pPr>
      <w:ins w:id="24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"javascript:void(0)"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3D85C6"/>
            <w:sz w:val="18"/>
          </w:rPr>
          <w:t>►  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"http://oraclegeneration.blogspot.in/2014_06_01_archive.html"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June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</w:rPr>
          <w:t> (2)</w:t>
        </w:r>
      </w:ins>
    </w:p>
    <w:p w:rsidR="003211C2" w:rsidRPr="003211C2" w:rsidRDefault="003211C2" w:rsidP="003211C2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41" w:author="Unknown"/>
          <w:rFonts w:ascii="Arial" w:eastAsia="Times New Roman" w:hAnsi="Arial" w:cs="Arial"/>
          <w:color w:val="000000"/>
          <w:sz w:val="18"/>
          <w:szCs w:val="18"/>
        </w:rPr>
      </w:pPr>
      <w:ins w:id="24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"javascript:void(0)"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3D85C6"/>
            <w:sz w:val="18"/>
          </w:rPr>
          <w:t>►  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"http://oraclegeneration.blogspot.in/2014_05_01_archive.html"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May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</w:rPr>
          <w:t> (8)</w:t>
        </w:r>
      </w:ins>
    </w:p>
    <w:p w:rsidR="003211C2" w:rsidRPr="003211C2" w:rsidRDefault="003211C2" w:rsidP="003211C2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43" w:author="Unknown"/>
          <w:rFonts w:ascii="Arial" w:eastAsia="Times New Roman" w:hAnsi="Arial" w:cs="Arial"/>
          <w:color w:val="000000"/>
          <w:sz w:val="18"/>
          <w:szCs w:val="18"/>
        </w:rPr>
      </w:pPr>
      <w:ins w:id="24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"javascript:void(0)"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3D85C6"/>
            <w:sz w:val="18"/>
          </w:rPr>
          <w:t>▼ </w:t>
        </w:r>
        <w:r w:rsidRPr="003211C2">
          <w:rPr>
            <w:rFonts w:ascii="Arial" w:eastAsia="Times New Roman" w:hAnsi="Arial" w:cs="Arial"/>
            <w:color w:val="0000FF"/>
            <w:sz w:val="18"/>
          </w:rPr>
          <w:t> 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"http://oraclegeneration.blogspot.in/2014_04_01_archive.html"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April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</w:rPr>
          <w:t> (104)</w:t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45" w:author="Unknown"/>
          <w:rFonts w:ascii="Arial" w:eastAsia="Times New Roman" w:hAnsi="Arial" w:cs="Arial"/>
          <w:color w:val="000000"/>
          <w:sz w:val="18"/>
          <w:szCs w:val="18"/>
        </w:rPr>
      </w:pPr>
      <w:ins w:id="24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"http://oraclegeneration.blogspot.in/2014/04/rollup-grouping-cube.html"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ROLLUP Grouping Cube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47" w:author="Unknown"/>
          <w:rFonts w:ascii="Arial" w:eastAsia="Times New Roman" w:hAnsi="Arial" w:cs="Arial"/>
          <w:color w:val="000000"/>
          <w:sz w:val="18"/>
          <w:szCs w:val="18"/>
        </w:rPr>
      </w:pPr>
      <w:ins w:id="24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"http://oraclegeneration.blogspot.in/2014/04/difference-between-join-and-union.html"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JOIN and UNION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49" w:author="Unknown"/>
          <w:rFonts w:ascii="Arial" w:eastAsia="Times New Roman" w:hAnsi="Arial" w:cs="Arial"/>
          <w:color w:val="000000"/>
          <w:sz w:val="18"/>
          <w:szCs w:val="18"/>
        </w:rPr>
      </w:pPr>
      <w:ins w:id="25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"http://oraclegeneration.blogspot.in/2014/04/ora-00904-invalid-identifier.html"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ORA-00904: invalid identifier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51" w:author="Unknown"/>
          <w:rFonts w:ascii="Arial" w:eastAsia="Times New Roman" w:hAnsi="Arial" w:cs="Arial"/>
          <w:color w:val="000000"/>
          <w:sz w:val="18"/>
          <w:szCs w:val="18"/>
        </w:rPr>
      </w:pPr>
      <w:ins w:id="25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"http://oraclegeneration.blogspot.in/2014/04/pragma-autonomoustransaction-and.html"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Pragma Autonomous_Transaction and Exception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53" w:author="Unknown"/>
          <w:rFonts w:ascii="Arial" w:eastAsia="Times New Roman" w:hAnsi="Arial" w:cs="Arial"/>
          <w:color w:val="000000"/>
          <w:sz w:val="18"/>
          <w:szCs w:val="18"/>
        </w:rPr>
      </w:pPr>
      <w:ins w:id="25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"http://oraclegeneration.blogspot.in/2014/04/script-for-getting-oracle-table-size.html"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Script for getting Oracle table size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55" w:author="Unknown"/>
          <w:rFonts w:ascii="Arial" w:eastAsia="Times New Roman" w:hAnsi="Arial" w:cs="Arial"/>
          <w:color w:val="000000"/>
          <w:sz w:val="18"/>
          <w:szCs w:val="18"/>
        </w:rPr>
      </w:pPr>
      <w:ins w:id="25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"http://oraclegeneration.blogspot.in/2014/04/flashback-in-oracle-10g-example.html"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Flashback in Oracle 10g Example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57" w:author="Unknown"/>
          <w:rFonts w:ascii="Arial" w:eastAsia="Times New Roman" w:hAnsi="Arial" w:cs="Arial"/>
          <w:color w:val="000000"/>
          <w:sz w:val="18"/>
          <w:szCs w:val="18"/>
        </w:rPr>
      </w:pPr>
      <w:ins w:id="25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"http://oraclegeneration.blogspot.in/2014/04/pseudo-columns.html"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Pseudo columns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59" w:author="Unknown"/>
          <w:rFonts w:ascii="Arial" w:eastAsia="Times New Roman" w:hAnsi="Arial" w:cs="Arial"/>
          <w:color w:val="000000"/>
          <w:sz w:val="18"/>
          <w:szCs w:val="18"/>
        </w:rPr>
      </w:pPr>
      <w:ins w:id="26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"http://oraclegeneration.blogspot.in/2014/04/oracle-plsql-developer-information.html"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Developer Information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61" w:author="Unknown"/>
          <w:rFonts w:ascii="Arial" w:eastAsia="Times New Roman" w:hAnsi="Arial" w:cs="Arial"/>
          <w:color w:val="000000"/>
          <w:sz w:val="18"/>
          <w:szCs w:val="18"/>
        </w:rPr>
      </w:pPr>
      <w:ins w:id="26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"http://oraclegeneration.blogspot.in/2014/04/difference-between-sub-query-and-join.html"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SUB QUERY and JOIN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63" w:author="Unknown"/>
          <w:rFonts w:ascii="Arial" w:eastAsia="Times New Roman" w:hAnsi="Arial" w:cs="Arial"/>
          <w:color w:val="000000"/>
          <w:sz w:val="18"/>
          <w:szCs w:val="18"/>
        </w:rPr>
      </w:pPr>
      <w:ins w:id="26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"http://oraclegeneration.blogspot.in/2014/04/difference-between-count-1-and-count.html"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count (1) and count (*)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65" w:author="Unknown"/>
          <w:rFonts w:ascii="Arial" w:eastAsia="Times New Roman" w:hAnsi="Arial" w:cs="Arial"/>
          <w:color w:val="000000"/>
          <w:sz w:val="18"/>
          <w:szCs w:val="18"/>
        </w:rPr>
      </w:pPr>
      <w:ins w:id="26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lastRenderedPageBreak/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"http://oraclegeneration.blogspot.in/2014/04/lpad-function-and-rpad-functions.html"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Lpad function and rpad functions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67" w:author="Unknown"/>
          <w:rFonts w:ascii="Arial" w:eastAsia="Times New Roman" w:hAnsi="Arial" w:cs="Arial"/>
          <w:color w:val="000000"/>
          <w:sz w:val="18"/>
          <w:szCs w:val="18"/>
        </w:rPr>
      </w:pPr>
      <w:ins w:id="26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"http://oraclegeneration.blogspot.in/2014/04/difference-bw-having-clause-and-where.html"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b/w having clause and where clause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69" w:author="Unknown"/>
          <w:rFonts w:ascii="Arial" w:eastAsia="Times New Roman" w:hAnsi="Arial" w:cs="Arial"/>
          <w:color w:val="000000"/>
          <w:sz w:val="18"/>
          <w:szCs w:val="18"/>
        </w:rPr>
      </w:pPr>
      <w:ins w:id="27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"http://oraclegeneration.blogspot.in/2014/04/difference-between-union-and-union-all.html"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union and union all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71" w:author="Unknown"/>
          <w:rFonts w:ascii="Arial" w:eastAsia="Times New Roman" w:hAnsi="Arial" w:cs="Arial"/>
          <w:color w:val="000000"/>
          <w:sz w:val="18"/>
          <w:szCs w:val="18"/>
        </w:rPr>
      </w:pPr>
      <w:ins w:id="27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"http://oraclegeneration.blogspot.in/2014/04/difference-between-nvl2-function-and.html"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nvl2 function and null if funct...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73" w:author="Unknown"/>
          <w:rFonts w:ascii="Arial" w:eastAsia="Times New Roman" w:hAnsi="Arial" w:cs="Arial"/>
          <w:color w:val="000000"/>
          <w:sz w:val="18"/>
          <w:szCs w:val="18"/>
        </w:rPr>
      </w:pPr>
      <w:ins w:id="27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"http://oraclegeneration.blogspot.in/2014/04/what-is-nvl-function.html"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nvl function?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75" w:author="Unknown"/>
          <w:rFonts w:ascii="Arial" w:eastAsia="Times New Roman" w:hAnsi="Arial" w:cs="Arial"/>
          <w:color w:val="000000"/>
          <w:sz w:val="18"/>
          <w:szCs w:val="18"/>
        </w:rPr>
      </w:pPr>
      <w:ins w:id="27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"http://oraclegeneration.blogspot.in/2014/04/join-types-with-example.html"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Join types with example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77" w:author="Unknown"/>
          <w:rFonts w:ascii="Arial" w:eastAsia="Times New Roman" w:hAnsi="Arial" w:cs="Arial"/>
          <w:color w:val="000000"/>
          <w:sz w:val="18"/>
          <w:szCs w:val="18"/>
        </w:rPr>
      </w:pPr>
      <w:ins w:id="27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"http://oraclegeneration.blogspot.in/2014/04/difference-between-sub-query-and-co.html"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sub query and co-related sub qu...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79" w:author="Unknown"/>
          <w:rFonts w:ascii="Arial" w:eastAsia="Times New Roman" w:hAnsi="Arial" w:cs="Arial"/>
          <w:color w:val="000000"/>
          <w:sz w:val="18"/>
          <w:szCs w:val="18"/>
        </w:rPr>
      </w:pPr>
      <w:ins w:id="28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"http://oraclegeneration.blogspot.in/2014/04/optimizer-in-oracle.html"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Optimizer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81" w:author="Unknown"/>
          <w:rFonts w:ascii="Arial" w:eastAsia="Times New Roman" w:hAnsi="Arial" w:cs="Arial"/>
          <w:color w:val="000000"/>
          <w:sz w:val="18"/>
          <w:szCs w:val="18"/>
        </w:rPr>
      </w:pPr>
      <w:ins w:id="28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"http://oraclegeneration.blogspot.in/2014/04/parsing-in-sql-oracle.html"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Parsing in SQL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83" w:author="Unknown"/>
          <w:rFonts w:ascii="Arial" w:eastAsia="Times New Roman" w:hAnsi="Arial" w:cs="Arial"/>
          <w:color w:val="000000"/>
          <w:sz w:val="18"/>
          <w:szCs w:val="18"/>
        </w:rPr>
      </w:pPr>
      <w:ins w:id="28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"http://oraclegeneration.blogspot.in/2014/04/what-is-result-of-comparing-null-with.html"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the result of comparing NULL with NULL?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85" w:author="Unknown"/>
          <w:rFonts w:ascii="Arial" w:eastAsia="Times New Roman" w:hAnsi="Arial" w:cs="Arial"/>
          <w:color w:val="000000"/>
          <w:sz w:val="18"/>
          <w:szCs w:val="18"/>
        </w:rPr>
      </w:pPr>
      <w:ins w:id="28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"http://oraclegeneration.blogspot.in/2014/04/can-we-call-function-in-same-function.html"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Can we call function in same function 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87" w:author="Unknown"/>
          <w:rFonts w:ascii="Arial" w:eastAsia="Times New Roman" w:hAnsi="Arial" w:cs="Arial"/>
          <w:color w:val="000000"/>
          <w:sz w:val="18"/>
          <w:szCs w:val="18"/>
        </w:rPr>
      </w:pPr>
      <w:ins w:id="28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"http://oraclegeneration.blogspot.in/2014/04/i-have-one-table-i-created-view-and.html"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i have one table i created view and materialized v...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89" w:author="Unknown"/>
          <w:rFonts w:ascii="Arial" w:eastAsia="Times New Roman" w:hAnsi="Arial" w:cs="Arial"/>
          <w:color w:val="000000"/>
          <w:sz w:val="18"/>
          <w:szCs w:val="18"/>
        </w:rPr>
      </w:pPr>
      <w:ins w:id="29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"http://oraclegeneration.blogspot.in/2014/04/define-primary-key-and-foreign-key.html"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Define primary key and foreign key.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91" w:author="Unknown"/>
          <w:rFonts w:ascii="Arial" w:eastAsia="Times New Roman" w:hAnsi="Arial" w:cs="Arial"/>
          <w:color w:val="000000"/>
          <w:sz w:val="18"/>
          <w:szCs w:val="18"/>
        </w:rPr>
      </w:pPr>
      <w:ins w:id="29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"http://oraclegeneration.blogspot.in/2014/04/can-we-update-view.html"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Can we update the view 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93" w:author="Unknown"/>
          <w:rFonts w:ascii="Arial" w:eastAsia="Times New Roman" w:hAnsi="Arial" w:cs="Arial"/>
          <w:color w:val="000000"/>
          <w:sz w:val="18"/>
          <w:szCs w:val="18"/>
        </w:rPr>
      </w:pPr>
      <w:ins w:id="29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"http://oraclegeneration.blogspot.in/2014/04/can-we-use-tcl-commands-in-trigger.html"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Can we use tcl commands in trigger 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95" w:author="Unknown"/>
          <w:rFonts w:ascii="Arial" w:eastAsia="Times New Roman" w:hAnsi="Arial" w:cs="Arial"/>
          <w:color w:val="000000"/>
          <w:sz w:val="18"/>
          <w:szCs w:val="18"/>
        </w:rPr>
      </w:pPr>
      <w:ins w:id="29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"http://oraclegeneration.blogspot.in/2014/04/to-create-table-through-procedure.html"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To create a table through procedure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97" w:author="Unknown"/>
          <w:rFonts w:ascii="Arial" w:eastAsia="Times New Roman" w:hAnsi="Arial" w:cs="Arial"/>
          <w:color w:val="000000"/>
          <w:sz w:val="18"/>
          <w:szCs w:val="18"/>
        </w:rPr>
      </w:pPr>
      <w:ins w:id="29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"http://oraclegeneration.blogspot.in/2014/04/how-many-types-of-indexes.html"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How many types of indexes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299" w:author="Unknown"/>
          <w:rFonts w:ascii="Arial" w:eastAsia="Times New Roman" w:hAnsi="Arial" w:cs="Arial"/>
          <w:color w:val="000000"/>
          <w:sz w:val="18"/>
          <w:szCs w:val="18"/>
        </w:rPr>
      </w:pPr>
      <w:ins w:id="30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"http://oraclegeneration.blogspot.in/2014/04/complex-queries-in-oracle.html"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Complex Queries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01" w:author="Unknown"/>
          <w:rFonts w:ascii="Arial" w:eastAsia="Times New Roman" w:hAnsi="Arial" w:cs="Arial"/>
          <w:color w:val="000000"/>
          <w:sz w:val="18"/>
          <w:szCs w:val="18"/>
        </w:rPr>
      </w:pPr>
      <w:ins w:id="30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"http://oraclegeneration.blogspot.in/2014/04/what-is-ls-command-with-different.html"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ls command with different options?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03" w:author="Unknown"/>
          <w:rFonts w:ascii="Arial" w:eastAsia="Times New Roman" w:hAnsi="Arial" w:cs="Arial"/>
          <w:color w:val="000000"/>
          <w:sz w:val="18"/>
          <w:szCs w:val="18"/>
        </w:rPr>
      </w:pPr>
      <w:ins w:id="30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"http://oraclegeneration.blogspot.in/2014/04/what-are-sqlcode-and-sqlerrm.html"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are SQLCODE and SQLERRM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05" w:author="Unknown"/>
          <w:rFonts w:ascii="Arial" w:eastAsia="Times New Roman" w:hAnsi="Arial" w:cs="Arial"/>
          <w:color w:val="000000"/>
          <w:sz w:val="18"/>
          <w:szCs w:val="18"/>
        </w:rPr>
      </w:pPr>
      <w:ins w:id="30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"http://oraclegeneration.blogspot.in/2014/04/miscellaneous-functions.html"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MISCELLANEOUS FUNCTIONS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07" w:author="Unknown"/>
          <w:rFonts w:ascii="Arial" w:eastAsia="Times New Roman" w:hAnsi="Arial" w:cs="Arial"/>
          <w:color w:val="000000"/>
          <w:sz w:val="18"/>
          <w:szCs w:val="18"/>
        </w:rPr>
      </w:pPr>
      <w:ins w:id="30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"http://oraclegeneration.blogspot.in/2014/04/what-is-explain-plan.html"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an explain plan?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09" w:author="Unknown"/>
          <w:rFonts w:ascii="Arial" w:eastAsia="Times New Roman" w:hAnsi="Arial" w:cs="Arial"/>
          <w:color w:val="000000"/>
          <w:sz w:val="18"/>
          <w:szCs w:val="18"/>
        </w:rPr>
      </w:pPr>
      <w:ins w:id="31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"http://oraclegeneration.blogspot.in/2014/04/awk-command-examples-in-uinx.html"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AWK Command Examples in Uinx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11" w:author="Unknown"/>
          <w:rFonts w:ascii="Arial" w:eastAsia="Times New Roman" w:hAnsi="Arial" w:cs="Arial"/>
          <w:color w:val="000000"/>
          <w:sz w:val="18"/>
          <w:szCs w:val="18"/>
        </w:rPr>
      </w:pPr>
      <w:ins w:id="31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"http://oraclegeneration.blogspot.in/2014/04/using-case-with-group-by-in-oracle.html"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Using Case with group by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13" w:author="Unknown"/>
          <w:rFonts w:ascii="Arial" w:eastAsia="Times New Roman" w:hAnsi="Arial" w:cs="Arial"/>
          <w:color w:val="000000"/>
          <w:sz w:val="18"/>
          <w:szCs w:val="18"/>
        </w:rPr>
      </w:pPr>
      <w:ins w:id="31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"http://oraclegeneration.blogspot.in/2014/04/crontab-command-examples-in-unix.html"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Crontab Command Examples in Unix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15" w:author="Unknown"/>
          <w:rFonts w:ascii="Arial" w:eastAsia="Times New Roman" w:hAnsi="Arial" w:cs="Arial"/>
          <w:color w:val="000000"/>
          <w:sz w:val="18"/>
          <w:szCs w:val="18"/>
        </w:rPr>
      </w:pPr>
      <w:ins w:id="31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"http://oraclegeneration.blogspot.in/2014/04/what-is-difference-between-group-function-and-analytic-function.html"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group function and analytic fun...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17" w:author="Unknown"/>
          <w:rFonts w:ascii="Arial" w:eastAsia="Times New Roman" w:hAnsi="Arial" w:cs="Arial"/>
          <w:color w:val="000000"/>
          <w:sz w:val="18"/>
          <w:szCs w:val="18"/>
        </w:rPr>
      </w:pPr>
      <w:ins w:id="31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"http://oraclegeneration.blogspot.in/2014/04/difference-between-case-and-decode-in-oracle.html"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Case and Decode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19" w:author="Unknown"/>
          <w:rFonts w:ascii="Arial" w:eastAsia="Times New Roman" w:hAnsi="Arial" w:cs="Arial"/>
          <w:color w:val="000000"/>
          <w:sz w:val="18"/>
          <w:szCs w:val="18"/>
        </w:rPr>
      </w:pPr>
      <w:ins w:id="32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"http://oraclegeneration.blogspot.in/2014/04/what-is-difference-between-truncate-and.html"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difference between TRUNCATE and DELETE?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21" w:author="Unknown"/>
          <w:rFonts w:ascii="Arial" w:eastAsia="Times New Roman" w:hAnsi="Arial" w:cs="Arial"/>
          <w:color w:val="000000"/>
          <w:sz w:val="18"/>
          <w:szCs w:val="18"/>
        </w:rPr>
      </w:pPr>
      <w:ins w:id="32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"http://oraclegeneration.blogspot.in/2014/04/create-directory-in-oracle.html"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Create directory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23" w:author="Unknown"/>
          <w:rFonts w:ascii="Arial" w:eastAsia="Times New Roman" w:hAnsi="Arial" w:cs="Arial"/>
          <w:color w:val="000000"/>
          <w:sz w:val="18"/>
          <w:szCs w:val="18"/>
        </w:rPr>
      </w:pPr>
      <w:ins w:id="32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"http://oraclegeneration.blogspot.in/2014/04/difference-between-view-and-materialized-view-in-oracle.html"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View and Materialized View in O...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25" w:author="Unknown"/>
          <w:rFonts w:ascii="Arial" w:eastAsia="Times New Roman" w:hAnsi="Arial" w:cs="Arial"/>
          <w:color w:val="000000"/>
          <w:sz w:val="18"/>
          <w:szCs w:val="18"/>
        </w:rPr>
      </w:pPr>
      <w:ins w:id="32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"http://oraclegeneration.blogspot.in/2014/04/what-is-index-by-array.html"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index by array?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27" w:author="Unknown"/>
          <w:rFonts w:ascii="Arial" w:eastAsia="Times New Roman" w:hAnsi="Arial" w:cs="Arial"/>
          <w:color w:val="000000"/>
          <w:sz w:val="18"/>
          <w:szCs w:val="18"/>
        </w:rPr>
      </w:pPr>
      <w:ins w:id="32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"http://oraclegeneration.blogspot.in/2014/04/what-is-integrity-constraints.html"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integrity constraints?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29" w:author="Unknown"/>
          <w:rFonts w:ascii="Arial" w:eastAsia="Times New Roman" w:hAnsi="Arial" w:cs="Arial"/>
          <w:color w:val="000000"/>
          <w:sz w:val="18"/>
          <w:szCs w:val="18"/>
        </w:rPr>
      </w:pPr>
      <w:ins w:id="33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"http://oraclegeneration.blogspot.in/2014/04/what-is-use-of-execute-immediate-command.html"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the use of execute immediate command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31" w:author="Unknown"/>
          <w:rFonts w:ascii="Arial" w:eastAsia="Times New Roman" w:hAnsi="Arial" w:cs="Arial"/>
          <w:color w:val="000000"/>
          <w:sz w:val="18"/>
          <w:szCs w:val="18"/>
        </w:rPr>
      </w:pPr>
      <w:ins w:id="33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"http://oraclegeneration.blogspot.in/2014/04/how-to-create-table-using-procedure-and.html"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How to create a table using procedure and how to p...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33" w:author="Unknown"/>
          <w:rFonts w:ascii="Arial" w:eastAsia="Times New Roman" w:hAnsi="Arial" w:cs="Arial"/>
          <w:color w:val="000000"/>
          <w:sz w:val="18"/>
          <w:szCs w:val="18"/>
        </w:rPr>
      </w:pPr>
      <w:ins w:id="33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"http://oraclegeneration.blogspot.in/2014/04/what-is-bind-variable.html"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bind variable?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35" w:author="Unknown"/>
          <w:rFonts w:ascii="Arial" w:eastAsia="Times New Roman" w:hAnsi="Arial" w:cs="Arial"/>
          <w:color w:val="000000"/>
          <w:sz w:val="18"/>
          <w:szCs w:val="18"/>
        </w:rPr>
      </w:pPr>
      <w:ins w:id="33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"http://oraclegeneration.blogspot.in/2014/04/difference-between-primary-key-and.html"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Primary Key and Unique Key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37" w:author="Unknown"/>
          <w:rFonts w:ascii="Arial" w:eastAsia="Times New Roman" w:hAnsi="Arial" w:cs="Arial"/>
          <w:color w:val="000000"/>
          <w:sz w:val="18"/>
          <w:szCs w:val="18"/>
        </w:rPr>
      </w:pPr>
      <w:ins w:id="33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"http://oraclegeneration.blogspot.in/2014/04/trigger-interview-questions-in-oracle.html"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Trigger interview questions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39" w:author="Unknown"/>
          <w:rFonts w:ascii="Arial" w:eastAsia="Times New Roman" w:hAnsi="Arial" w:cs="Arial"/>
          <w:color w:val="000000"/>
          <w:sz w:val="18"/>
          <w:szCs w:val="18"/>
        </w:rPr>
      </w:pPr>
      <w:ins w:id="34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"http://oraclegeneration.blogspot.in/2014/04/what-are-oracle-10g-new-features.html"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are the oracle 10g new features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41" w:author="Unknown"/>
          <w:rFonts w:ascii="Arial" w:eastAsia="Times New Roman" w:hAnsi="Arial" w:cs="Arial"/>
          <w:color w:val="000000"/>
          <w:sz w:val="18"/>
          <w:szCs w:val="18"/>
        </w:rPr>
      </w:pPr>
      <w:ins w:id="34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"http://oraclegeneration.blogspot.in/2014/04/sql-query-tuning-tips.html"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Query Tuning Tips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43" w:author="Unknown"/>
          <w:rFonts w:ascii="Arial" w:eastAsia="Times New Roman" w:hAnsi="Arial" w:cs="Arial"/>
          <w:color w:val="000000"/>
          <w:sz w:val="18"/>
          <w:szCs w:val="18"/>
        </w:rPr>
      </w:pPr>
      <w:ins w:id="34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"http://oraclegeneration.blogspot.in/2014/04/what-is-hint-and-types-of-hints.html"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a HINT and types of HINTS?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45" w:author="Unknown"/>
          <w:rFonts w:ascii="Arial" w:eastAsia="Times New Roman" w:hAnsi="Arial" w:cs="Arial"/>
          <w:color w:val="000000"/>
          <w:sz w:val="18"/>
          <w:szCs w:val="18"/>
        </w:rPr>
      </w:pPr>
      <w:ins w:id="34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"http://oraclegeneration.blogspot.in/2014/04/what-is-fast-refresh-on-commit.html"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fast refresh on commit?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47" w:author="Unknown"/>
          <w:rFonts w:ascii="Arial" w:eastAsia="Times New Roman" w:hAnsi="Arial" w:cs="Arial"/>
          <w:color w:val="000000"/>
          <w:sz w:val="18"/>
          <w:szCs w:val="18"/>
        </w:rPr>
      </w:pPr>
      <w:ins w:id="34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"http://oraclegeneration.blogspot.in/2014/04/any-restriction-to-create-materialized.html"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Any restriction to create a Materialized View?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49" w:author="Unknown"/>
          <w:rFonts w:ascii="Arial" w:eastAsia="Times New Roman" w:hAnsi="Arial" w:cs="Arial"/>
          <w:color w:val="000000"/>
          <w:sz w:val="18"/>
          <w:szCs w:val="18"/>
        </w:rPr>
      </w:pPr>
      <w:ins w:id="35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"http://oraclegeneration.blogspot.in/2014/04/what-is-materialized-view-in-oracle.html"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Materialized View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51" w:author="Unknown"/>
          <w:rFonts w:ascii="Arial" w:eastAsia="Times New Roman" w:hAnsi="Arial" w:cs="Arial"/>
          <w:color w:val="000000"/>
          <w:sz w:val="18"/>
          <w:szCs w:val="18"/>
        </w:rPr>
      </w:pPr>
      <w:ins w:id="35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"http://oraclegeneration.blogspot.in/2014/04/what-is-difference-between-procedure.html"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the Difference between Procedure and Funct...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53" w:author="Unknown"/>
          <w:rFonts w:ascii="Arial" w:eastAsia="Times New Roman" w:hAnsi="Arial" w:cs="Arial"/>
          <w:color w:val="000000"/>
          <w:sz w:val="18"/>
          <w:szCs w:val="18"/>
        </w:rPr>
      </w:pPr>
      <w:ins w:id="35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"http://oraclegeneration.blogspot.in/2014/04/what-is-package-in-oracle-with-example.html"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Package in Oracle with Example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55" w:author="Unknown"/>
          <w:rFonts w:ascii="Arial" w:eastAsia="Times New Roman" w:hAnsi="Arial" w:cs="Arial"/>
          <w:color w:val="000000"/>
          <w:sz w:val="18"/>
          <w:szCs w:val="18"/>
        </w:rPr>
      </w:pPr>
      <w:ins w:id="35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"http://oraclegeneration.blogspot.in/2014/04/what-is-trigger-and-types-of-triggers.html"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Trigger and types of Triggers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57" w:author="Unknown"/>
          <w:rFonts w:ascii="Arial" w:eastAsia="Times New Roman" w:hAnsi="Arial" w:cs="Arial"/>
          <w:color w:val="000000"/>
          <w:sz w:val="18"/>
          <w:szCs w:val="18"/>
        </w:rPr>
      </w:pPr>
      <w:ins w:id="35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lastRenderedPageBreak/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"http://oraclegeneration.blogspot.in/2014/04/what-is-exception-and-exception-types.html"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Exception and Exception types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59" w:author="Unknown"/>
          <w:rFonts w:ascii="Arial" w:eastAsia="Times New Roman" w:hAnsi="Arial" w:cs="Arial"/>
          <w:color w:val="000000"/>
          <w:sz w:val="18"/>
          <w:szCs w:val="18"/>
        </w:rPr>
      </w:pPr>
      <w:ins w:id="36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"http://oraclegeneration.blogspot.in/2014/04/what-is-ref-cursor-and-types-in-oracle.html"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REF Cursor and types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61" w:author="Unknown"/>
          <w:rFonts w:ascii="Arial" w:eastAsia="Times New Roman" w:hAnsi="Arial" w:cs="Arial"/>
          <w:color w:val="000000"/>
          <w:sz w:val="18"/>
          <w:szCs w:val="18"/>
        </w:rPr>
      </w:pPr>
      <w:ins w:id="36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"http://oraclegeneration.blogspot.in/2014/04/what-is-explicit-and-implicit-cursor.html"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explicit and implicit cursor and examples?...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63" w:author="Unknown"/>
          <w:rFonts w:ascii="Arial" w:eastAsia="Times New Roman" w:hAnsi="Arial" w:cs="Arial"/>
          <w:color w:val="000000"/>
          <w:sz w:val="18"/>
          <w:szCs w:val="18"/>
        </w:rPr>
      </w:pPr>
      <w:ins w:id="36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"http://oraclegeneration.blogspot.in/2014/04/what-is-cursor-in-oracle.html"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is Cursor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65" w:author="Unknown"/>
          <w:rFonts w:ascii="Arial" w:eastAsia="Times New Roman" w:hAnsi="Arial" w:cs="Arial"/>
          <w:color w:val="000000"/>
          <w:sz w:val="18"/>
          <w:szCs w:val="18"/>
        </w:rPr>
      </w:pPr>
      <w:ins w:id="36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"http://oraclegeneration.blogspot.in/2014/04/difference-between-having-and-group-by.html"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Difference between having and group by clause in o...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67" w:author="Unknown"/>
          <w:rFonts w:ascii="Arial" w:eastAsia="Times New Roman" w:hAnsi="Arial" w:cs="Arial"/>
          <w:color w:val="000000"/>
          <w:sz w:val="18"/>
          <w:szCs w:val="18"/>
        </w:rPr>
      </w:pPr>
      <w:ins w:id="36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"http://oraclegeneration.blogspot.in/2014/04/system-development-life-cycle.html"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System Development Life Cycle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69" w:author="Unknown"/>
          <w:rFonts w:ascii="Arial" w:eastAsia="Times New Roman" w:hAnsi="Arial" w:cs="Arial"/>
          <w:color w:val="000000"/>
          <w:sz w:val="18"/>
          <w:szCs w:val="18"/>
        </w:rPr>
      </w:pPr>
      <w:ins w:id="37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"http://oraclegeneration.blogspot.in/2014/04/merge-statement-in-oracle.html"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MERGE Statement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71" w:author="Unknown"/>
          <w:rFonts w:ascii="Arial" w:eastAsia="Times New Roman" w:hAnsi="Arial" w:cs="Arial"/>
          <w:color w:val="000000"/>
          <w:sz w:val="18"/>
          <w:szCs w:val="18"/>
        </w:rPr>
      </w:pPr>
      <w:ins w:id="37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"http://oraclegeneration.blogspot.in/2014/04/materialized-views-in-oracle.html"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Materialized views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73" w:author="Unknown"/>
          <w:rFonts w:ascii="Arial" w:eastAsia="Times New Roman" w:hAnsi="Arial" w:cs="Arial"/>
          <w:color w:val="000000"/>
          <w:sz w:val="18"/>
          <w:szCs w:val="18"/>
        </w:rPr>
      </w:pPr>
      <w:ins w:id="37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"http://oraclegeneration.blogspot.in/2014/04/analytic-functions-in-oracle.html"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Analytic Functions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75" w:author="Unknown"/>
          <w:rFonts w:ascii="Arial" w:eastAsia="Times New Roman" w:hAnsi="Arial" w:cs="Arial"/>
          <w:color w:val="000000"/>
          <w:sz w:val="18"/>
          <w:szCs w:val="18"/>
        </w:rPr>
      </w:pPr>
      <w:ins w:id="37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"http://oraclegeneration.blogspot.in/2014/04/constraints-in-oracle.html"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Constraints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77" w:author="Unknown"/>
          <w:rFonts w:ascii="Arial" w:eastAsia="Times New Roman" w:hAnsi="Arial" w:cs="Arial"/>
          <w:color w:val="000000"/>
          <w:sz w:val="18"/>
          <w:szCs w:val="18"/>
        </w:rPr>
      </w:pPr>
      <w:ins w:id="37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"http://oraclegeneration.blogspot.in/2014/04/rownum-in-oracle.html"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ROWNUM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79" w:author="Unknown"/>
          <w:rFonts w:ascii="Arial" w:eastAsia="Times New Roman" w:hAnsi="Arial" w:cs="Arial"/>
          <w:color w:val="000000"/>
          <w:sz w:val="18"/>
          <w:szCs w:val="18"/>
        </w:rPr>
      </w:pPr>
      <w:ins w:id="38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"http://oraclegeneration.blogspot.in/2014/04/rowid-in-oracle.html"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ROWID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81" w:author="Unknown"/>
          <w:rFonts w:ascii="Arial" w:eastAsia="Times New Roman" w:hAnsi="Arial" w:cs="Arial"/>
          <w:color w:val="000000"/>
          <w:sz w:val="18"/>
          <w:szCs w:val="18"/>
        </w:rPr>
      </w:pPr>
      <w:ins w:id="38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"http://oraclegeneration.blogspot.in/2014/04/sequences-in-oracle.html"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Sequences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83" w:author="Unknown"/>
          <w:rFonts w:ascii="Arial" w:eastAsia="Times New Roman" w:hAnsi="Arial" w:cs="Arial"/>
          <w:color w:val="000000"/>
          <w:sz w:val="18"/>
          <w:szCs w:val="18"/>
        </w:rPr>
      </w:pPr>
      <w:ins w:id="38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"http://oraclegeneration.blogspot.in/2014/04/synonyms-in-oracle.html"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Synonyms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85" w:author="Unknown"/>
          <w:rFonts w:ascii="Arial" w:eastAsia="Times New Roman" w:hAnsi="Arial" w:cs="Arial"/>
          <w:color w:val="000000"/>
          <w:sz w:val="18"/>
          <w:szCs w:val="18"/>
        </w:rPr>
      </w:pPr>
      <w:ins w:id="38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"http://oraclegeneration.blogspot.in/2014/04/sql-indexes.html"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Indexes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87" w:author="Unknown"/>
          <w:rFonts w:ascii="Arial" w:eastAsia="Times New Roman" w:hAnsi="Arial" w:cs="Arial"/>
          <w:color w:val="000000"/>
          <w:sz w:val="18"/>
          <w:szCs w:val="18"/>
        </w:rPr>
      </w:pPr>
      <w:ins w:id="38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"http://oraclegeneration.blogspot.in/2014/04/sql-views.html"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Views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89" w:author="Unknown"/>
          <w:rFonts w:ascii="Arial" w:eastAsia="Times New Roman" w:hAnsi="Arial" w:cs="Arial"/>
          <w:color w:val="000000"/>
          <w:sz w:val="18"/>
          <w:szCs w:val="18"/>
        </w:rPr>
      </w:pPr>
      <w:ins w:id="39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"http://oraclegeneration.blogspot.in/2014/04/sql-set-operators.html"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Set Operators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91" w:author="Unknown"/>
          <w:rFonts w:ascii="Arial" w:eastAsia="Times New Roman" w:hAnsi="Arial" w:cs="Arial"/>
          <w:color w:val="000000"/>
          <w:sz w:val="18"/>
          <w:szCs w:val="18"/>
        </w:rPr>
      </w:pPr>
      <w:ins w:id="39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"http://oraclegeneration.blogspot.in/2014/04/sql-sub-queries.html"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Sub Queries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93" w:author="Unknown"/>
          <w:rFonts w:ascii="Arial" w:eastAsia="Times New Roman" w:hAnsi="Arial" w:cs="Arial"/>
          <w:color w:val="000000"/>
          <w:sz w:val="18"/>
          <w:szCs w:val="18"/>
        </w:rPr>
      </w:pPr>
      <w:ins w:id="39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"http://oraclegeneration.blogspot.in/2014/04/joins-in-oracle.html"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Joins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95" w:author="Unknown"/>
          <w:rFonts w:ascii="Arial" w:eastAsia="Times New Roman" w:hAnsi="Arial" w:cs="Arial"/>
          <w:color w:val="000000"/>
          <w:sz w:val="18"/>
          <w:szCs w:val="18"/>
        </w:rPr>
      </w:pPr>
      <w:ins w:id="39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"http://oraclegeneration.blogspot.in/2014/04/sql-having-clause.html"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Having clause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97" w:author="Unknown"/>
          <w:rFonts w:ascii="Arial" w:eastAsia="Times New Roman" w:hAnsi="Arial" w:cs="Arial"/>
          <w:color w:val="000000"/>
          <w:sz w:val="18"/>
          <w:szCs w:val="18"/>
        </w:rPr>
      </w:pPr>
      <w:ins w:id="39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"http://oraclegeneration.blogspot.in/2014/04/sql-group-by.html"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Group by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399" w:author="Unknown"/>
          <w:rFonts w:ascii="Arial" w:eastAsia="Times New Roman" w:hAnsi="Arial" w:cs="Arial"/>
          <w:color w:val="000000"/>
          <w:sz w:val="18"/>
          <w:szCs w:val="18"/>
        </w:rPr>
      </w:pPr>
      <w:ins w:id="40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"http://oraclegeneration.blogspot.in/2014/04/sql-order-by.html"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Order by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01" w:author="Unknown"/>
          <w:rFonts w:ascii="Arial" w:eastAsia="Times New Roman" w:hAnsi="Arial" w:cs="Arial"/>
          <w:color w:val="000000"/>
          <w:sz w:val="18"/>
          <w:szCs w:val="18"/>
        </w:rPr>
      </w:pPr>
      <w:ins w:id="40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"http://oraclegeneration.blogspot.in/2014/04/sql-data-types.html"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Data Types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03" w:author="Unknown"/>
          <w:rFonts w:ascii="Arial" w:eastAsia="Times New Roman" w:hAnsi="Arial" w:cs="Arial"/>
          <w:color w:val="000000"/>
          <w:sz w:val="18"/>
          <w:szCs w:val="18"/>
        </w:rPr>
      </w:pPr>
      <w:ins w:id="40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"http://oraclegeneration.blogspot.in/2014/04/sql-where-clause.html"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WHERE Clause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05" w:author="Unknown"/>
          <w:rFonts w:ascii="Arial" w:eastAsia="Times New Roman" w:hAnsi="Arial" w:cs="Arial"/>
          <w:color w:val="000000"/>
          <w:sz w:val="18"/>
          <w:szCs w:val="18"/>
        </w:rPr>
      </w:pPr>
      <w:ins w:id="40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"http://oraclegeneration.blogspot.in/2014/04/oracle-sql-functions.html"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SQL Functions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07" w:author="Unknown"/>
          <w:rFonts w:ascii="Arial" w:eastAsia="Times New Roman" w:hAnsi="Arial" w:cs="Arial"/>
          <w:color w:val="000000"/>
          <w:sz w:val="18"/>
          <w:szCs w:val="18"/>
        </w:rPr>
      </w:pPr>
      <w:ins w:id="40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"http://oraclegeneration.blogspot.in/2014/04/sql-introduction.html"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Introduction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09" w:author="Unknown"/>
          <w:rFonts w:ascii="Arial" w:eastAsia="Times New Roman" w:hAnsi="Arial" w:cs="Arial"/>
          <w:color w:val="000000"/>
          <w:sz w:val="18"/>
          <w:szCs w:val="18"/>
        </w:rPr>
      </w:pPr>
      <w:ins w:id="41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"http://oraclegeneration.blogspot.in/2014/04/oracle-plsql-packages.html"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Packages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11" w:author="Unknown"/>
          <w:rFonts w:ascii="Arial" w:eastAsia="Times New Roman" w:hAnsi="Arial" w:cs="Arial"/>
          <w:color w:val="000000"/>
          <w:sz w:val="18"/>
          <w:szCs w:val="18"/>
        </w:rPr>
      </w:pPr>
      <w:ins w:id="41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"http://oraclegeneration.blogspot.in/2014/04/oracle-plsql-functions.html"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Functions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13" w:author="Unknown"/>
          <w:rFonts w:ascii="Arial" w:eastAsia="Times New Roman" w:hAnsi="Arial" w:cs="Arial"/>
          <w:color w:val="000000"/>
          <w:sz w:val="18"/>
          <w:szCs w:val="18"/>
        </w:rPr>
      </w:pPr>
      <w:ins w:id="41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"http://oraclegeneration.blogspot.in/2014/04/oracle-plsql-triggers.html"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Triggers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15" w:author="Unknown"/>
          <w:rFonts w:ascii="Arial" w:eastAsia="Times New Roman" w:hAnsi="Arial" w:cs="Arial"/>
          <w:color w:val="000000"/>
          <w:sz w:val="18"/>
          <w:szCs w:val="18"/>
        </w:rPr>
      </w:pPr>
      <w:ins w:id="41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"http://oraclegeneration.blogspot.in/2014/04/oracle-plsql-procedure.html"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Procedure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17" w:author="Unknown"/>
          <w:rFonts w:ascii="Arial" w:eastAsia="Times New Roman" w:hAnsi="Arial" w:cs="Arial"/>
          <w:color w:val="000000"/>
          <w:sz w:val="18"/>
          <w:szCs w:val="18"/>
        </w:rPr>
      </w:pPr>
      <w:ins w:id="41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"http://oraclegeneration.blogspot.in/2014/04/oracle-plsql-collections.html"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Collections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19" w:author="Unknown"/>
          <w:rFonts w:ascii="Arial" w:eastAsia="Times New Roman" w:hAnsi="Arial" w:cs="Arial"/>
          <w:color w:val="000000"/>
          <w:sz w:val="18"/>
          <w:szCs w:val="18"/>
        </w:rPr>
      </w:pPr>
      <w:ins w:id="42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"http://oraclegeneration.blogspot.in/2014/04/oracle-plsql-exception-handling.html"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Exception Handling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21" w:author="Unknown"/>
          <w:rFonts w:ascii="Arial" w:eastAsia="Times New Roman" w:hAnsi="Arial" w:cs="Arial"/>
          <w:color w:val="000000"/>
          <w:sz w:val="18"/>
          <w:szCs w:val="18"/>
        </w:rPr>
      </w:pPr>
      <w:ins w:id="42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"http://oraclegeneration.blogspot.in/2014/04/oracle-plsql-ref-cursors.html"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REF Cursors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23" w:author="Unknown"/>
          <w:rFonts w:ascii="Arial" w:eastAsia="Times New Roman" w:hAnsi="Arial" w:cs="Arial"/>
          <w:color w:val="000000"/>
          <w:sz w:val="18"/>
          <w:szCs w:val="18"/>
        </w:rPr>
      </w:pPr>
      <w:ins w:id="42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"http://oraclegeneration.blogspot.in/2014/04/oracle-plsql-cursors.html"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Cursors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25" w:author="Unknown"/>
          <w:rFonts w:ascii="Arial" w:eastAsia="Times New Roman" w:hAnsi="Arial" w:cs="Arial"/>
          <w:color w:val="000000"/>
          <w:sz w:val="18"/>
          <w:szCs w:val="18"/>
        </w:rPr>
      </w:pPr>
      <w:ins w:id="42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"http://oraclegeneration.blogspot.in/2014/04/what-are-disadvantages-of-indexes.html"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What are disadvantages of indexes?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27" w:author="Unknown"/>
          <w:rFonts w:ascii="Arial" w:eastAsia="Times New Roman" w:hAnsi="Arial" w:cs="Arial"/>
          <w:color w:val="000000"/>
          <w:sz w:val="18"/>
          <w:szCs w:val="18"/>
        </w:rPr>
      </w:pPr>
      <w:ins w:id="42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"http://oraclegeneration.blogspot.in/2014/04/sql-interview-questions-for-3-experience.html"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SQL Interview Questions for 3+ Experience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29" w:author="Unknown"/>
          <w:rFonts w:ascii="Arial" w:eastAsia="Times New Roman" w:hAnsi="Arial" w:cs="Arial"/>
          <w:color w:val="000000"/>
          <w:sz w:val="18"/>
          <w:szCs w:val="18"/>
        </w:rPr>
      </w:pPr>
      <w:ins w:id="43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"http://oraclegeneration.blogspot.in/2014/04/table-partition-in-oracle.html"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Table partition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31" w:author="Unknown"/>
          <w:rFonts w:ascii="Arial" w:eastAsia="Times New Roman" w:hAnsi="Arial" w:cs="Arial"/>
          <w:color w:val="000000"/>
          <w:sz w:val="18"/>
          <w:szCs w:val="18"/>
        </w:rPr>
      </w:pPr>
      <w:ins w:id="43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"http://oraclegeneration.blogspot.in/2014/04/create-database-link-in-oracle.html"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Create Database link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33" w:author="Unknown"/>
          <w:rFonts w:ascii="Arial" w:eastAsia="Times New Roman" w:hAnsi="Arial" w:cs="Arial"/>
          <w:color w:val="000000"/>
          <w:sz w:val="18"/>
          <w:szCs w:val="18"/>
        </w:rPr>
      </w:pPr>
      <w:ins w:id="43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"http://oraclegeneration.blogspot.in/2014/04/global-temporary-tables-in-oracle.html"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Global Temporary Tables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35" w:author="Unknown"/>
          <w:rFonts w:ascii="Arial" w:eastAsia="Times New Roman" w:hAnsi="Arial" w:cs="Arial"/>
          <w:color w:val="000000"/>
          <w:sz w:val="18"/>
          <w:szCs w:val="18"/>
        </w:rPr>
      </w:pPr>
      <w:ins w:id="43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"http://oraclegeneration.blogspot.in/2014/04/using-sqlloader-in-oracle.html"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Using Sql*loader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37" w:author="Unknown"/>
          <w:rFonts w:ascii="Arial" w:eastAsia="Times New Roman" w:hAnsi="Arial" w:cs="Arial"/>
          <w:color w:val="000000"/>
          <w:sz w:val="18"/>
          <w:szCs w:val="18"/>
        </w:rPr>
      </w:pPr>
      <w:ins w:id="43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"http://oraclegeneration.blogspot.in/2014/04/using-external-tables-in-oracle.html"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Using External tables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39" w:author="Unknown"/>
          <w:rFonts w:ascii="Arial" w:eastAsia="Times New Roman" w:hAnsi="Arial" w:cs="Arial"/>
          <w:color w:val="000000"/>
          <w:sz w:val="18"/>
          <w:szCs w:val="18"/>
        </w:rPr>
      </w:pPr>
      <w:ins w:id="44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"http://oraclegeneration.blogspot.in/2014/04/using-utlfile-in-oracle.html"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Using UTL_FILE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41" w:author="Unknown"/>
          <w:rFonts w:ascii="Arial" w:eastAsia="Times New Roman" w:hAnsi="Arial" w:cs="Arial"/>
          <w:color w:val="000000"/>
          <w:sz w:val="18"/>
          <w:szCs w:val="18"/>
        </w:rPr>
      </w:pPr>
      <w:ins w:id="44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"http://oraclegeneration.blogspot.in/2014/04/previously-asked-sql-queries.html"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Previously Asked Sql Queries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43" w:author="Unknown"/>
          <w:rFonts w:ascii="Arial" w:eastAsia="Times New Roman" w:hAnsi="Arial" w:cs="Arial"/>
          <w:color w:val="000000"/>
          <w:sz w:val="18"/>
          <w:szCs w:val="18"/>
        </w:rPr>
      </w:pPr>
      <w:ins w:id="44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"http://oraclegeneration.blogspot.in/2014/04/oracle-plsql-advanced-topics.html"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PL/SQL Advanced Topics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45" w:author="Unknown"/>
          <w:rFonts w:ascii="Arial" w:eastAsia="Times New Roman" w:hAnsi="Arial" w:cs="Arial"/>
          <w:color w:val="000000"/>
          <w:sz w:val="18"/>
          <w:szCs w:val="18"/>
        </w:rPr>
      </w:pPr>
      <w:ins w:id="44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"http://oraclegeneration.blogspot.in/2014/04/oracle-10g-features.html"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10g Features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47" w:author="Unknown"/>
          <w:rFonts w:ascii="Arial" w:eastAsia="Times New Roman" w:hAnsi="Arial" w:cs="Arial"/>
          <w:color w:val="000000"/>
          <w:sz w:val="18"/>
          <w:szCs w:val="18"/>
        </w:rPr>
      </w:pPr>
      <w:ins w:id="448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"http://oraclegeneration.blogspot.in/2014/04/oracle-pl-sql-interview-questions-for-3.html"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oracle pl sql interview questions for 3+ years exp...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49" w:author="Unknown"/>
          <w:rFonts w:ascii="Arial" w:eastAsia="Times New Roman" w:hAnsi="Arial" w:cs="Arial"/>
          <w:color w:val="000000"/>
          <w:sz w:val="18"/>
          <w:szCs w:val="18"/>
        </w:rPr>
      </w:pPr>
      <w:ins w:id="450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lastRenderedPageBreak/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"http://oraclegeneration.blogspot.in/2014/04/bulk-collect-and-forall-in-oracle.html"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Bulk Collect And Forall in Oracle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2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51" w:author="Unknown"/>
          <w:rFonts w:ascii="Arial" w:eastAsia="Times New Roman" w:hAnsi="Arial" w:cs="Arial"/>
          <w:color w:val="000000"/>
          <w:sz w:val="18"/>
          <w:szCs w:val="18"/>
        </w:rPr>
      </w:pPr>
      <w:ins w:id="452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"http://oraclegeneration.blogspot.in/2014/04/inautix-plsql-interview-questions.html"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Inautix PL/SQL Interview Questions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</w:ins>
    </w:p>
    <w:p w:rsidR="003211C2" w:rsidRPr="003211C2" w:rsidRDefault="003211C2" w:rsidP="003211C2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25" w:hanging="225"/>
        <w:rPr>
          <w:ins w:id="453" w:author="Unknown"/>
          <w:rFonts w:ascii="Arial" w:eastAsia="Times New Roman" w:hAnsi="Arial" w:cs="Arial"/>
          <w:color w:val="000000"/>
          <w:sz w:val="18"/>
          <w:szCs w:val="18"/>
        </w:rPr>
      </w:pPr>
      <w:ins w:id="454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"javascript:void(0)"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3D85C6"/>
            <w:sz w:val="18"/>
          </w:rPr>
          <w:t>►  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"http://oraclegeneration.blogspot.in/2014_03_01_archive.html"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March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</w:rPr>
          <w:t> (28)</w:t>
        </w:r>
      </w:ins>
    </w:p>
    <w:tbl>
      <w:tblPr>
        <w:tblW w:w="178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8933"/>
        <w:gridCol w:w="8917"/>
      </w:tblGrid>
      <w:tr w:rsidR="003211C2" w:rsidRPr="003211C2" w:rsidTr="003211C2">
        <w:trPr>
          <w:tblCellSpacing w:w="0" w:type="dxa"/>
        </w:trPr>
        <w:tc>
          <w:tcPr>
            <w:tcW w:w="8925" w:type="dxa"/>
            <w:tcBorders>
              <w:left w:val="nil"/>
            </w:tcBorders>
            <w:hideMark/>
          </w:tcPr>
          <w:p w:rsidR="003211C2" w:rsidRPr="003211C2" w:rsidRDefault="003211C2" w:rsidP="0032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0" w:type="dxa"/>
            <w:tcBorders>
              <w:left w:val="single" w:sz="6" w:space="0" w:color="FFFFFF"/>
            </w:tcBorders>
            <w:hideMark/>
          </w:tcPr>
          <w:p w:rsidR="003211C2" w:rsidRPr="003211C2" w:rsidRDefault="003211C2" w:rsidP="00321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211C2" w:rsidRPr="003211C2" w:rsidRDefault="003211C2" w:rsidP="003211C2">
      <w:pPr>
        <w:shd w:val="clear" w:color="auto" w:fill="FFFFFF"/>
        <w:spacing w:after="15" w:line="240" w:lineRule="auto"/>
        <w:jc w:val="center"/>
        <w:rPr>
          <w:ins w:id="455" w:author="Unknown"/>
          <w:rFonts w:ascii="Arial" w:eastAsia="Times New Roman" w:hAnsi="Arial" w:cs="Arial"/>
          <w:color w:val="000000"/>
          <w:sz w:val="18"/>
          <w:szCs w:val="18"/>
        </w:rPr>
      </w:pPr>
      <w:ins w:id="456" w:author="Unknown"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Simple template. Powered by</w:t>
        </w:r>
        <w:r w:rsidRPr="003211C2">
          <w:rPr>
            <w:rFonts w:ascii="Arial" w:eastAsia="Times New Roman" w:hAnsi="Arial" w:cs="Arial"/>
            <w:color w:val="000000"/>
            <w:sz w:val="18"/>
          </w:rPr>
          <w:t> 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begin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instrText xml:space="preserve"> HYPERLINK "http://www.blogger.com/" \t "_blank" </w:instrTex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separate"/>
        </w:r>
        <w:r w:rsidRPr="003211C2">
          <w:rPr>
            <w:rFonts w:ascii="Arial" w:eastAsia="Times New Roman" w:hAnsi="Arial" w:cs="Arial"/>
            <w:color w:val="000000"/>
            <w:sz w:val="18"/>
            <w:u w:val="single"/>
          </w:rPr>
          <w:t>Blogger</w:t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fldChar w:fldCharType="end"/>
        </w:r>
        <w:r w:rsidRPr="003211C2">
          <w:rPr>
            <w:rFonts w:ascii="Arial" w:eastAsia="Times New Roman" w:hAnsi="Arial" w:cs="Arial"/>
            <w:color w:val="000000"/>
            <w:sz w:val="18"/>
            <w:szCs w:val="18"/>
          </w:rPr>
          <w:t>.</w:t>
        </w:r>
      </w:ins>
    </w:p>
    <w:p w:rsidR="002605E5" w:rsidRDefault="002605E5"/>
    <w:sectPr w:rsidR="002605E5" w:rsidSect="00260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65E45"/>
    <w:multiLevelType w:val="multilevel"/>
    <w:tmpl w:val="7192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45775E"/>
    <w:multiLevelType w:val="multilevel"/>
    <w:tmpl w:val="C2CE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55AA8"/>
    <w:multiLevelType w:val="multilevel"/>
    <w:tmpl w:val="517C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11C2"/>
    <w:rsid w:val="002605E5"/>
    <w:rsid w:val="00321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5E5"/>
  </w:style>
  <w:style w:type="paragraph" w:styleId="Heading1">
    <w:name w:val="heading 1"/>
    <w:basedOn w:val="Normal"/>
    <w:link w:val="Heading1Char"/>
    <w:uiPriority w:val="9"/>
    <w:qFormat/>
    <w:rsid w:val="003211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211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11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211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1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211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11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211C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211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11C2"/>
    <w:rPr>
      <w:color w:val="800080"/>
      <w:u w:val="single"/>
    </w:rPr>
  </w:style>
  <w:style w:type="paragraph" w:customStyle="1" w:styleId="description">
    <w:name w:val="description"/>
    <w:basedOn w:val="Normal"/>
    <w:rsid w:val="0032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dget-item-control">
    <w:name w:val="widget-item-control"/>
    <w:basedOn w:val="DefaultParagraphFont"/>
    <w:rsid w:val="003211C2"/>
  </w:style>
  <w:style w:type="character" w:customStyle="1" w:styleId="post-author">
    <w:name w:val="post-author"/>
    <w:basedOn w:val="DefaultParagraphFont"/>
    <w:rsid w:val="003211C2"/>
  </w:style>
  <w:style w:type="character" w:customStyle="1" w:styleId="apple-converted-space">
    <w:name w:val="apple-converted-space"/>
    <w:basedOn w:val="DefaultParagraphFont"/>
    <w:rsid w:val="003211C2"/>
  </w:style>
  <w:style w:type="character" w:customStyle="1" w:styleId="fn">
    <w:name w:val="fn"/>
    <w:basedOn w:val="DefaultParagraphFont"/>
    <w:rsid w:val="003211C2"/>
  </w:style>
  <w:style w:type="character" w:customStyle="1" w:styleId="post-timestamp">
    <w:name w:val="post-timestamp"/>
    <w:basedOn w:val="DefaultParagraphFont"/>
    <w:rsid w:val="003211C2"/>
  </w:style>
  <w:style w:type="character" w:customStyle="1" w:styleId="reaction-buttons">
    <w:name w:val="reaction-buttons"/>
    <w:basedOn w:val="DefaultParagraphFont"/>
    <w:rsid w:val="003211C2"/>
  </w:style>
  <w:style w:type="character" w:customStyle="1" w:styleId="star-ratings">
    <w:name w:val="star-ratings"/>
    <w:basedOn w:val="DefaultParagraphFont"/>
    <w:rsid w:val="003211C2"/>
  </w:style>
  <w:style w:type="character" w:customStyle="1" w:styleId="post-comment-link">
    <w:name w:val="post-comment-link"/>
    <w:basedOn w:val="DefaultParagraphFont"/>
    <w:rsid w:val="003211C2"/>
  </w:style>
  <w:style w:type="character" w:customStyle="1" w:styleId="post-backlinks">
    <w:name w:val="post-backlinks"/>
    <w:basedOn w:val="DefaultParagraphFont"/>
    <w:rsid w:val="003211C2"/>
  </w:style>
  <w:style w:type="character" w:customStyle="1" w:styleId="post-icons">
    <w:name w:val="post-icons"/>
    <w:basedOn w:val="DefaultParagraphFont"/>
    <w:rsid w:val="003211C2"/>
  </w:style>
  <w:style w:type="character" w:customStyle="1" w:styleId="share-button-link-text">
    <w:name w:val="share-button-link-text"/>
    <w:basedOn w:val="DefaultParagraphFont"/>
    <w:rsid w:val="003211C2"/>
  </w:style>
  <w:style w:type="character" w:customStyle="1" w:styleId="post-labels">
    <w:name w:val="post-labels"/>
    <w:basedOn w:val="DefaultParagraphFont"/>
    <w:rsid w:val="003211C2"/>
  </w:style>
  <w:style w:type="character" w:customStyle="1" w:styleId="post-location">
    <w:name w:val="post-location"/>
    <w:basedOn w:val="DefaultParagraphFont"/>
    <w:rsid w:val="003211C2"/>
  </w:style>
  <w:style w:type="paragraph" w:customStyle="1" w:styleId="comment-footer">
    <w:name w:val="comment-footer"/>
    <w:basedOn w:val="Normal"/>
    <w:rsid w:val="0032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1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11C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11C2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11C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11C2"/>
    <w:rPr>
      <w:rFonts w:ascii="Arial" w:eastAsia="Times New Roman" w:hAnsi="Arial" w:cs="Arial"/>
      <w:vanish/>
      <w:sz w:val="16"/>
      <w:szCs w:val="16"/>
    </w:rPr>
  </w:style>
  <w:style w:type="character" w:customStyle="1" w:styleId="counter-wrapper">
    <w:name w:val="counter-wrapper"/>
    <w:basedOn w:val="DefaultParagraphFont"/>
    <w:rsid w:val="003211C2"/>
  </w:style>
  <w:style w:type="character" w:customStyle="1" w:styleId="digit">
    <w:name w:val="digit"/>
    <w:basedOn w:val="DefaultParagraphFont"/>
    <w:rsid w:val="003211C2"/>
  </w:style>
  <w:style w:type="character" w:styleId="Strong">
    <w:name w:val="Strong"/>
    <w:basedOn w:val="DefaultParagraphFont"/>
    <w:uiPriority w:val="22"/>
    <w:qFormat/>
    <w:rsid w:val="003211C2"/>
    <w:rPr>
      <w:b/>
      <w:bCs/>
    </w:rPr>
  </w:style>
  <w:style w:type="character" w:customStyle="1" w:styleId="blind-plate">
    <w:name w:val="blind-plate"/>
    <w:basedOn w:val="DefaultParagraphFont"/>
    <w:rsid w:val="003211C2"/>
  </w:style>
  <w:style w:type="character" w:customStyle="1" w:styleId="zippy">
    <w:name w:val="zippy"/>
    <w:basedOn w:val="DefaultParagraphFont"/>
    <w:rsid w:val="003211C2"/>
  </w:style>
  <w:style w:type="character" w:customStyle="1" w:styleId="post-count">
    <w:name w:val="post-count"/>
    <w:basedOn w:val="DefaultParagraphFont"/>
    <w:rsid w:val="003211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2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7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52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8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53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89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1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2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640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63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30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46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72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85394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7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20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44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01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76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12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5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76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2868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988488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7210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252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04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474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3794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5840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2784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0"/>
                                                                                      <w:marBottom w:val="1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5105257">
                                                                                  <w:marLeft w:val="-30"/>
                                                                                  <w:marRight w:val="-30"/>
                                                                                  <w:marTop w:val="3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4" w:color="FFFFFF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125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8282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2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5662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34749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5569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59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430041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1519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168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369281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883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014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92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275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994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384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9169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83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2124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399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415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245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9309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171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779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4934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7173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64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1440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3884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78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77426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8976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43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9064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000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018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801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966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643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1180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498626">
                                              <w:marLeft w:val="-22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916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286389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68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05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6950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78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9892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4659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54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28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846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444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18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20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2976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966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9490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5094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244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83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26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4791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7447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56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763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290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10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29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271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598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047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8198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415829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75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566492">
                                              <w:marLeft w:val="0"/>
                                              <w:marRight w:val="-46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81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92322">
                                                      <w:marLeft w:val="225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23285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2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24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49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1439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783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024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78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2132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021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686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88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8100604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7672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90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17059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24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81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778458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059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168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490065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20389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489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176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286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dashed" w:sz="2" w:space="0" w:color="BBBBB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3342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89804">
                                          <w:marLeft w:val="0"/>
                                          <w:marRight w:val="0"/>
                                          <w:marTop w:val="4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aclegeneration.blogspot.in/p/oracle_17.html" TargetMode="External"/><Relationship Id="rId13" Type="http://schemas.openxmlformats.org/officeDocument/2006/relationships/hyperlink" Target="http://oraclegeneration.blogspot.in/2014/04/oracle-sql-functions.html" TargetMode="External"/><Relationship Id="rId18" Type="http://schemas.openxmlformats.org/officeDocument/2006/relationships/hyperlink" Target="http://oraclegeneration.blogspot.in/2014/04/sql-order-by.html" TargetMode="External"/><Relationship Id="rId26" Type="http://schemas.openxmlformats.org/officeDocument/2006/relationships/hyperlink" Target="http://oraclegeneration.blogspot.in/2014/04/merge-statement-in-oracle.html" TargetMode="External"/><Relationship Id="rId39" Type="http://schemas.openxmlformats.org/officeDocument/2006/relationships/hyperlink" Target="http://oraclegeneration.blogspot.in/2014/04/oracle-plsql-packag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raclegeneration.blogspot.in/2014/04/joins-in-oracle.html" TargetMode="External"/><Relationship Id="rId34" Type="http://schemas.openxmlformats.org/officeDocument/2006/relationships/hyperlink" Target="http://oraclegeneration.blogspot.in/2014/04/oracle-plsql-cursors.html" TargetMode="External"/><Relationship Id="rId42" Type="http://schemas.openxmlformats.org/officeDocument/2006/relationships/image" Target="media/image2.wmf"/><Relationship Id="rId47" Type="http://schemas.openxmlformats.org/officeDocument/2006/relationships/fontTable" Target="fontTable.xml"/><Relationship Id="rId7" Type="http://schemas.openxmlformats.org/officeDocument/2006/relationships/hyperlink" Target="http://oraclegeneration.blogspot.in/p/oracle-sql-plsql.html" TargetMode="External"/><Relationship Id="rId12" Type="http://schemas.openxmlformats.org/officeDocument/2006/relationships/hyperlink" Target="http://oraclegeneration.blogspot.in/2014/04/sql-introduction.html" TargetMode="External"/><Relationship Id="rId17" Type="http://schemas.openxmlformats.org/officeDocument/2006/relationships/hyperlink" Target="http://oraclegeneration.blogspot.in/2014/04/sql-data-types.html" TargetMode="External"/><Relationship Id="rId25" Type="http://schemas.openxmlformats.org/officeDocument/2006/relationships/hyperlink" Target="http://oraclegeneration.blogspot.in/2014/04/materialized-views-in-oracle.html" TargetMode="External"/><Relationship Id="rId33" Type="http://schemas.openxmlformats.org/officeDocument/2006/relationships/hyperlink" Target="http://oraclegeneration.blogspot.in/2014/04/oracle-plsql-collections.html" TargetMode="External"/><Relationship Id="rId38" Type="http://schemas.openxmlformats.org/officeDocument/2006/relationships/hyperlink" Target="http://oraclegeneration.blogspot.in/2014/04/oracle-plsql-functions.html" TargetMode="Externa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oraclegeneration.blogspot.in/2014/04/sql-where-clause.html" TargetMode="External"/><Relationship Id="rId20" Type="http://schemas.openxmlformats.org/officeDocument/2006/relationships/hyperlink" Target="http://oraclegeneration.blogspot.in/2014/04/sql-having-clause.html" TargetMode="External"/><Relationship Id="rId29" Type="http://schemas.openxmlformats.org/officeDocument/2006/relationships/hyperlink" Target="http://oraclegeneration.blogspot.in/2014/04/rownum-in-oracle.html" TargetMode="External"/><Relationship Id="rId41" Type="http://schemas.openxmlformats.org/officeDocument/2006/relationships/image" Target="media/image1.gif"/><Relationship Id="rId1" Type="http://schemas.openxmlformats.org/officeDocument/2006/relationships/numbering" Target="numbering.xml"/><Relationship Id="rId6" Type="http://schemas.openxmlformats.org/officeDocument/2006/relationships/hyperlink" Target="http://oraclegeneration.blogspot.in/" TargetMode="External"/><Relationship Id="rId11" Type="http://schemas.openxmlformats.org/officeDocument/2006/relationships/hyperlink" Target="http://oraclegeneration.blogspot.in/p/unix_17.html" TargetMode="External"/><Relationship Id="rId24" Type="http://schemas.openxmlformats.org/officeDocument/2006/relationships/hyperlink" Target="http://oraclegeneration.blogspot.in/2014/04/sql-views.html" TargetMode="External"/><Relationship Id="rId32" Type="http://schemas.openxmlformats.org/officeDocument/2006/relationships/hyperlink" Target="http://oraclegeneration.blogspot.in/2014/04/oracle-plsql-exception-handling.html" TargetMode="External"/><Relationship Id="rId37" Type="http://schemas.openxmlformats.org/officeDocument/2006/relationships/hyperlink" Target="http://oraclegeneration.blogspot.in/2014/04/oracle-plsql-procedure.html" TargetMode="External"/><Relationship Id="rId40" Type="http://schemas.openxmlformats.org/officeDocument/2006/relationships/hyperlink" Target="http://www.alexa.com/data/details/main?url=http://oraclegeneration.blogspot.in/" TargetMode="External"/><Relationship Id="rId45" Type="http://schemas.openxmlformats.org/officeDocument/2006/relationships/control" Target="activeX/activeX2.xml"/><Relationship Id="rId5" Type="http://schemas.openxmlformats.org/officeDocument/2006/relationships/hyperlink" Target="http://oraclegeneration.blogspot.in/" TargetMode="External"/><Relationship Id="rId15" Type="http://schemas.openxmlformats.org/officeDocument/2006/relationships/hyperlink" Target="http://oraclegeneration.blogspot.in/2014/04/sql-indexes.html" TargetMode="External"/><Relationship Id="rId23" Type="http://schemas.openxmlformats.org/officeDocument/2006/relationships/hyperlink" Target="http://oraclegeneration.blogspot.in/2014/04/sql-set-operators.html" TargetMode="External"/><Relationship Id="rId28" Type="http://schemas.openxmlformats.org/officeDocument/2006/relationships/hyperlink" Target="http://oraclegeneration.blogspot.in/2014/04/sequences-in-oracle.html" TargetMode="External"/><Relationship Id="rId36" Type="http://schemas.openxmlformats.org/officeDocument/2006/relationships/hyperlink" Target="http://oraclegeneration.blogspot.in/2014/04/oracle-plsql-triggers.html" TargetMode="External"/><Relationship Id="rId10" Type="http://schemas.openxmlformats.org/officeDocument/2006/relationships/hyperlink" Target="http://oraclegeneration.blogspot.in/p/o.html" TargetMode="External"/><Relationship Id="rId19" Type="http://schemas.openxmlformats.org/officeDocument/2006/relationships/hyperlink" Target="http://oraclegeneration.blogspot.in/2014/04/sql-group-by.html" TargetMode="External"/><Relationship Id="rId31" Type="http://schemas.openxmlformats.org/officeDocument/2006/relationships/hyperlink" Target="http://oraclegeneration.blogspot.in/2014/04/analytic-functions-in-oracle.html" TargetMode="External"/><Relationship Id="rId44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hyperlink" Target="http://oraclegeneration.blogspot.in/p/oracle-error-codes.html" TargetMode="External"/><Relationship Id="rId14" Type="http://schemas.openxmlformats.org/officeDocument/2006/relationships/hyperlink" Target="http://oraclegeneration.blogspot.in/2014/04/constraints-in-oracle.html" TargetMode="External"/><Relationship Id="rId22" Type="http://schemas.openxmlformats.org/officeDocument/2006/relationships/hyperlink" Target="http://oraclegeneration.blogspot.in/2014/04/sql-sub-queries.html" TargetMode="External"/><Relationship Id="rId27" Type="http://schemas.openxmlformats.org/officeDocument/2006/relationships/hyperlink" Target="http://oraclegeneration.blogspot.in/2014/04/synonyms-in-oracle.html" TargetMode="External"/><Relationship Id="rId30" Type="http://schemas.openxmlformats.org/officeDocument/2006/relationships/hyperlink" Target="http://oraclegeneration.blogspot.in/2014/04/rowid-in-oracle.html" TargetMode="External"/><Relationship Id="rId35" Type="http://schemas.openxmlformats.org/officeDocument/2006/relationships/hyperlink" Target="http://oraclegeneration.blogspot.in/2014/04/oracle-plsql-ref-cursors.html" TargetMode="External"/><Relationship Id="rId43" Type="http://schemas.openxmlformats.org/officeDocument/2006/relationships/control" Target="activeX/activeX1.xml"/><Relationship Id="rId4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4043</Words>
  <Characters>23050</Characters>
  <Application>Microsoft Office Word</Application>
  <DocSecurity>0</DocSecurity>
  <Lines>192</Lines>
  <Paragraphs>54</Paragraphs>
  <ScaleCrop>false</ScaleCrop>
  <Company/>
  <LinksUpToDate>false</LinksUpToDate>
  <CharactersWithSpaces>27039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COAL NET 2</dc:creator>
  <cp:keywords/>
  <dc:description/>
  <cp:lastModifiedBy>COAL NET 2</cp:lastModifiedBy>
  <cp:revision>1</cp:revision>
  <dcterms:created xsi:type="dcterms:W3CDTF">2014-06-21T08:05:00Z</dcterms:created>
  <dcterms:modified xsi:type="dcterms:W3CDTF">2014-06-21T08:07:00Z</dcterms:modified>
</cp:coreProperties>
</file>