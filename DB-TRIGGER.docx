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15E" w:rsidRPr="00C4615E" w:rsidRDefault="00C4615E" w:rsidP="00C4615E">
      <w:pPr>
        <w:spacing w:after="0" w:line="240" w:lineRule="auto"/>
        <w:jc w:val="center"/>
        <w:rPr>
          <w:rFonts w:ascii="Times New Roman" w:eastAsia="Times New Roman" w:hAnsi="Times New Roman" w:cs="Times New Roman"/>
          <w:color w:val="000000"/>
          <w:sz w:val="24"/>
          <w:szCs w:val="24"/>
        </w:rPr>
      </w:pPr>
      <w:r w:rsidRPr="00C4615E">
        <w:rPr>
          <w:rFonts w:ascii="Times New Roman" w:eastAsia="Times New Roman" w:hAnsi="Times New Roman" w:cs="Times New Roman"/>
          <w:sz w:val="24"/>
          <w:szCs w:val="24"/>
        </w:rPr>
        <w:pict/>
      </w:r>
      <w:r w:rsidRPr="00C4615E">
        <w:rPr>
          <w:rFonts w:ascii="Times New Roman" w:eastAsia="Times New Roman" w:hAnsi="Times New Roman" w:cs="Times New Roman"/>
          <w:sz w:val="24"/>
          <w:szCs w:val="24"/>
        </w:rPr>
        <w:pict/>
      </w:r>
      <w:r w:rsidRPr="00C4615E">
        <w:rPr>
          <w:rFonts w:ascii="Times New Roman" w:eastAsia="Times New Roman" w:hAnsi="Times New Roman" w:cs="Times New Roman"/>
          <w:sz w:val="24"/>
          <w:szCs w:val="24"/>
        </w:rPr>
        <w:pict/>
      </w:r>
      <w:hyperlink r:id="rId5" w:history="1">
        <w:r w:rsidRPr="00C4615E">
          <w:rPr>
            <w:rFonts w:ascii="Times New Roman" w:eastAsia="Times New Roman" w:hAnsi="Times New Roman" w:cs="Times New Roman"/>
            <w:color w:val="0000FF"/>
            <w:sz w:val="24"/>
            <w:szCs w:val="24"/>
            <w:u w:val="single"/>
          </w:rPr>
          <w:t>O'Reilly's CD bookshelfs</w:t>
        </w:r>
      </w:hyperlink>
      <w:r w:rsidRPr="00C4615E">
        <w:rPr>
          <w:rFonts w:ascii="Times New Roman" w:eastAsia="Times New Roman" w:hAnsi="Times New Roman" w:cs="Times New Roman"/>
          <w:color w:val="000000"/>
          <w:sz w:val="24"/>
          <w:szCs w:val="24"/>
        </w:rPr>
        <w:t xml:space="preserve"> | </w:t>
      </w:r>
      <w:hyperlink r:id="rId6" w:history="1">
        <w:r w:rsidRPr="00C4615E">
          <w:rPr>
            <w:rFonts w:ascii="Times New Roman" w:eastAsia="Times New Roman" w:hAnsi="Times New Roman" w:cs="Times New Roman"/>
            <w:color w:val="0000FF"/>
            <w:sz w:val="24"/>
            <w:szCs w:val="24"/>
            <w:u w:val="single"/>
          </w:rPr>
          <w:t>FreeBSD</w:t>
        </w:r>
      </w:hyperlink>
      <w:r w:rsidRPr="00C4615E">
        <w:rPr>
          <w:rFonts w:ascii="Times New Roman" w:eastAsia="Times New Roman" w:hAnsi="Times New Roman" w:cs="Times New Roman"/>
          <w:color w:val="000000"/>
          <w:sz w:val="24"/>
          <w:szCs w:val="24"/>
        </w:rPr>
        <w:t xml:space="preserve"> | </w:t>
      </w:r>
      <w:hyperlink r:id="rId7" w:history="1">
        <w:r w:rsidRPr="00C4615E">
          <w:rPr>
            <w:rFonts w:ascii="Times New Roman" w:eastAsia="Times New Roman" w:hAnsi="Times New Roman" w:cs="Times New Roman"/>
            <w:color w:val="0000FF"/>
            <w:sz w:val="24"/>
            <w:szCs w:val="24"/>
            <w:u w:val="single"/>
          </w:rPr>
          <w:t>Linux</w:t>
        </w:r>
      </w:hyperlink>
      <w:r w:rsidRPr="00C4615E">
        <w:rPr>
          <w:rFonts w:ascii="Times New Roman" w:eastAsia="Times New Roman" w:hAnsi="Times New Roman" w:cs="Times New Roman"/>
          <w:color w:val="000000"/>
          <w:sz w:val="24"/>
          <w:szCs w:val="24"/>
        </w:rPr>
        <w:t xml:space="preserve"> | </w:t>
      </w:r>
      <w:hyperlink r:id="rId8" w:history="1">
        <w:r w:rsidRPr="00C4615E">
          <w:rPr>
            <w:rFonts w:ascii="Times New Roman" w:eastAsia="Times New Roman" w:hAnsi="Times New Roman" w:cs="Times New Roman"/>
            <w:color w:val="0000FF"/>
            <w:sz w:val="24"/>
            <w:szCs w:val="24"/>
            <w:u w:val="single"/>
          </w:rPr>
          <w:t>Cisco</w:t>
        </w:r>
      </w:hyperlink>
      <w:r w:rsidRPr="00C4615E">
        <w:rPr>
          <w:rFonts w:ascii="Times New Roman" w:eastAsia="Times New Roman" w:hAnsi="Times New Roman" w:cs="Times New Roman"/>
          <w:color w:val="000000"/>
          <w:sz w:val="24"/>
          <w:szCs w:val="24"/>
        </w:rPr>
        <w:t xml:space="preserve"> | </w:t>
      </w:r>
      <w:hyperlink r:id="rId9" w:history="1">
        <w:r w:rsidRPr="00C4615E">
          <w:rPr>
            <w:rFonts w:ascii="Times New Roman" w:eastAsia="Times New Roman" w:hAnsi="Times New Roman" w:cs="Times New Roman"/>
            <w:color w:val="0000FF"/>
            <w:sz w:val="24"/>
            <w:szCs w:val="24"/>
            <w:u w:val="single"/>
          </w:rPr>
          <w:t>PHP</w:t>
        </w:r>
      </w:hyperlink>
      <w:r w:rsidRPr="00C4615E">
        <w:rPr>
          <w:rFonts w:ascii="Times New Roman" w:eastAsia="Times New Roman" w:hAnsi="Times New Roman" w:cs="Times New Roman"/>
          <w:color w:val="000000"/>
          <w:sz w:val="24"/>
          <w:szCs w:val="24"/>
        </w:rPr>
        <w:t xml:space="preserve">   </w:t>
      </w:r>
    </w:p>
    <w:p w:rsidR="00C4615E" w:rsidRPr="00C4615E" w:rsidRDefault="00C4615E" w:rsidP="00C4615E">
      <w:pPr>
        <w:spacing w:after="0" w:line="240" w:lineRule="auto"/>
        <w:jc w:val="center"/>
        <w:rPr>
          <w:rFonts w:ascii="Times New Roman" w:eastAsia="Times New Roman" w:hAnsi="Times New Roman" w:cs="Times New Roman"/>
          <w:color w:val="000000"/>
          <w:sz w:val="24"/>
          <w:szCs w:val="24"/>
        </w:rPr>
      </w:pPr>
    </w:p>
    <w:p w:rsidR="00C4615E" w:rsidRPr="00C4615E" w:rsidRDefault="00C4615E" w:rsidP="00C4615E">
      <w:pPr>
        <w:spacing w:after="0"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pict>
          <v:rect id="_x0000_i1028" style="width:374.4pt;height:.75pt" o:hrpct="800" o:hralign="center" o:hrstd="t" o:hr="t" fillcolor="#a7a6aa" stroked="f"/>
        </w:pict>
      </w:r>
    </w:p>
    <w:tbl>
      <w:tblPr>
        <w:tblW w:w="4750" w:type="pct"/>
        <w:tblCellSpacing w:w="15" w:type="dxa"/>
        <w:tblCellMar>
          <w:top w:w="15" w:type="dxa"/>
          <w:left w:w="15" w:type="dxa"/>
          <w:bottom w:w="15" w:type="dxa"/>
          <w:right w:w="15" w:type="dxa"/>
        </w:tblCellMar>
        <w:tblLook w:val="04A0"/>
      </w:tblPr>
      <w:tblGrid>
        <w:gridCol w:w="383"/>
        <w:gridCol w:w="8595"/>
      </w:tblGrid>
      <w:tr w:rsidR="00C4615E" w:rsidRPr="00C4615E" w:rsidTr="00C4615E">
        <w:trPr>
          <w:tblCellSpacing w:w="15" w:type="dxa"/>
        </w:trPr>
        <w:tc>
          <w:tcPr>
            <w:tcW w:w="3000" w:type="dxa"/>
            <w:hideMark/>
          </w:tcPr>
          <w:p w:rsidR="00C4615E" w:rsidRPr="00C4615E" w:rsidRDefault="00C4615E" w:rsidP="00C4615E">
            <w:pPr>
              <w:spacing w:after="0" w:line="240" w:lineRule="auto"/>
              <w:rPr>
                <w:ins w:id="0" w:author="Unknown"/>
                <w:rFonts w:ascii="Times New Roman" w:eastAsia="Times New Roman" w:hAnsi="Times New Roman" w:cs="Times New Roman"/>
                <w:color w:val="000000"/>
                <w:sz w:val="24"/>
                <w:szCs w:val="24"/>
              </w:rPr>
            </w:pPr>
            <w:ins w:id="1" w:author="Unknown">
              <w:r w:rsidRPr="00C4615E">
                <w:rPr>
                  <w:rFonts w:ascii="Times New Roman" w:eastAsia="Times New Roman" w:hAnsi="Times New Roman" w:cs="Times New Roman"/>
                  <w:color w:val="000000"/>
                  <w:sz w:val="24"/>
                  <w:szCs w:val="24"/>
                </w:rPr>
                <w:br/>
              </w:r>
              <w:r w:rsidRPr="00C4615E">
                <w:rPr>
                  <w:rFonts w:ascii="Times New Roman" w:eastAsia="Times New Roman" w:hAnsi="Times New Roman" w:cs="Times New Roman"/>
                  <w:color w:val="000000"/>
                  <w:sz w:val="24"/>
                  <w:szCs w:val="24"/>
                </w:rPr>
                <w:br/>
              </w:r>
              <w:r w:rsidRPr="00C4615E">
                <w:rPr>
                  <w:rFonts w:ascii="Times New Roman" w:eastAsia="Times New Roman" w:hAnsi="Times New Roman" w:cs="Times New Roman"/>
                  <w:color w:val="000000"/>
                  <w:sz w:val="24"/>
                  <w:szCs w:val="24"/>
                </w:rPr>
                <w:br/>
              </w:r>
              <w:r w:rsidRPr="00C4615E">
                <w:rPr>
                  <w:rFonts w:ascii="Times New Roman" w:eastAsia="Times New Roman" w:hAnsi="Times New Roman" w:cs="Times New Roman"/>
                  <w:color w:val="000000"/>
                  <w:sz w:val="24"/>
                  <w:szCs w:val="24"/>
                </w:rPr>
                <w:br/>
              </w:r>
              <w:r w:rsidRPr="00C4615E">
                <w:rPr>
                  <w:rFonts w:ascii="Times New Roman" w:eastAsia="Times New Roman" w:hAnsi="Times New Roman" w:cs="Times New Roman"/>
                  <w:color w:val="000000"/>
                  <w:sz w:val="24"/>
                  <w:szCs w:val="24"/>
                </w:rPr>
                <w:br/>
              </w:r>
              <w:r w:rsidRPr="00C4615E">
                <w:rPr>
                  <w:rFonts w:ascii="Times New Roman" w:eastAsia="Times New Roman" w:hAnsi="Times New Roman" w:cs="Times New Roman"/>
                  <w:color w:val="000000"/>
                  <w:sz w:val="24"/>
                  <w:szCs w:val="24"/>
                </w:rPr>
                <w:br/>
              </w:r>
            </w:ins>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p>
        </w:tc>
        <w:tc>
          <w:tcPr>
            <w:tcW w:w="0" w:type="auto"/>
            <w:vMerge w:val="restart"/>
            <w:hideMark/>
          </w:tcPr>
          <w:p w:rsidR="00C4615E" w:rsidRPr="00C4615E" w:rsidRDefault="00C4615E" w:rsidP="00C4615E">
            <w:pPr>
              <w:spacing w:before="100" w:beforeAutospacing="1" w:after="100" w:afterAutospacing="1" w:line="240" w:lineRule="auto"/>
              <w:outlineLvl w:val="0"/>
              <w:rPr>
                <w:ins w:id="2" w:author="Unknown"/>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noProof/>
                <w:color w:val="000000"/>
                <w:kern w:val="36"/>
                <w:sz w:val="48"/>
                <w:szCs w:val="48"/>
              </w:rPr>
              <w:drawing>
                <wp:inline distT="0" distB="0" distL="0" distR="0">
                  <wp:extent cx="4905375" cy="523875"/>
                  <wp:effectExtent l="19050" t="0" r="9525" b="0"/>
                  <wp:docPr id="7" name="Picture 7" descr="Oracle PL/SQL Programming Guide to Oracle 8i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PL/SQL Programming Guide to Oracle 8i Features"/>
                          <pic:cNvPicPr>
                            <a:picLocks noChangeAspect="1" noChangeArrowheads="1"/>
                          </pic:cNvPicPr>
                        </pic:nvPicPr>
                        <pic:blipFill>
                          <a:blip r:embed="rId10"/>
                          <a:srcRect/>
                          <a:stretch>
                            <a:fillRect/>
                          </a:stretch>
                        </pic:blipFill>
                        <pic:spPr bwMode="auto">
                          <a:xfrm>
                            <a:off x="0" y="0"/>
                            <a:ext cx="4905375" cy="523875"/>
                          </a:xfrm>
                          <a:prstGeom prst="rect">
                            <a:avLst/>
                          </a:prstGeom>
                          <a:noFill/>
                          <a:ln w="9525">
                            <a:noFill/>
                            <a:miter lim="800000"/>
                            <a:headEnd/>
                            <a:tailEnd/>
                          </a:ln>
                        </pic:spPr>
                      </pic:pic>
                    </a:graphicData>
                  </a:graphic>
                </wp:inline>
              </w:drawing>
            </w:r>
          </w:p>
          <w:tbl>
            <w:tblPr>
              <w:tblW w:w="7725" w:type="dxa"/>
              <w:tblCellSpacing w:w="0" w:type="dxa"/>
              <w:tblCellMar>
                <w:left w:w="0" w:type="dxa"/>
                <w:right w:w="0" w:type="dxa"/>
              </w:tblCellMar>
              <w:tblLook w:val="04A0"/>
            </w:tblPr>
            <w:tblGrid>
              <w:gridCol w:w="2580"/>
              <w:gridCol w:w="2565"/>
              <w:gridCol w:w="2580"/>
            </w:tblGrid>
            <w:tr w:rsidR="00C4615E" w:rsidRPr="00C4615E" w:rsidTr="00C4615E">
              <w:trPr>
                <w:tblCellSpacing w:w="0" w:type="dxa"/>
              </w:trPr>
              <w:tc>
                <w:tcPr>
                  <w:tcW w:w="2580" w:type="dxa"/>
                  <w:hideMark/>
                </w:tcPr>
                <w:p w:rsidR="00C4615E" w:rsidRPr="00C4615E" w:rsidRDefault="00C4615E" w:rsidP="00C461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666750" cy="171450"/>
                        <wp:effectExtent l="19050" t="0" r="0" b="0"/>
                        <wp:docPr id="8" name="Picture 8" descr="Previous: 6.1 Triggers on Nested Table View Columns">
                          <a:hlinkClick xmlns:a="http://schemas.openxmlformats.org/drawingml/2006/main" r:id="rId11" tooltip="&quot;6.1 Triggers on Nested Table View Colum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ous: 6.1 Triggers on Nested Table View Columns">
                                  <a:hlinkClick r:id="rId11" tooltip="&quot;6.1 Triggers on Nested Table View Columns&quot;"/>
                                </pic:cNvPr>
                                <pic:cNvPicPr>
                                  <a:picLocks noChangeAspect="1" noChangeArrowheads="1"/>
                                </pic:cNvPicPr>
                              </pic:nvPicPr>
                              <pic:blipFill>
                                <a:blip r:embed="rId12"/>
                                <a:srcRect/>
                                <a:stretch>
                                  <a:fillRect/>
                                </a:stretch>
                              </pic:blipFill>
                              <pic:spPr bwMode="auto">
                                <a:xfrm>
                                  <a:off x="0" y="0"/>
                                  <a:ext cx="666750" cy="171450"/>
                                </a:xfrm>
                                <a:prstGeom prst="rect">
                                  <a:avLst/>
                                </a:prstGeom>
                                <a:noFill/>
                                <a:ln w="9525">
                                  <a:noFill/>
                                  <a:miter lim="800000"/>
                                  <a:headEnd/>
                                  <a:tailEnd/>
                                </a:ln>
                              </pic:spPr>
                            </pic:pic>
                          </a:graphicData>
                        </a:graphic>
                      </wp:inline>
                    </w:drawing>
                  </w:r>
                </w:p>
              </w:tc>
              <w:tc>
                <w:tcPr>
                  <w:tcW w:w="2565" w:type="dxa"/>
                  <w:hideMark/>
                </w:tcPr>
                <w:p w:rsidR="00C4615E" w:rsidRPr="00C4615E" w:rsidRDefault="00C4615E" w:rsidP="00C4615E">
                  <w:pPr>
                    <w:spacing w:after="0" w:line="240" w:lineRule="auto"/>
                    <w:jc w:val="center"/>
                    <w:rPr>
                      <w:rFonts w:ascii="Times New Roman" w:eastAsia="Times New Roman" w:hAnsi="Times New Roman" w:cs="Times New Roman"/>
                      <w:color w:val="000000"/>
                      <w:sz w:val="24"/>
                      <w:szCs w:val="24"/>
                    </w:rPr>
                  </w:pPr>
                  <w:hyperlink r:id="rId13" w:tooltip="6. New Trigger Features in Oracle8i" w:history="1">
                    <w:r w:rsidRPr="00C4615E">
                      <w:rPr>
                        <w:rFonts w:ascii="Helvetica" w:eastAsia="Times New Roman" w:hAnsi="Helvetica" w:cs="Helvetica"/>
                        <w:b/>
                        <w:bCs/>
                        <w:color w:val="0000FF"/>
                        <w:sz w:val="24"/>
                        <w:szCs w:val="24"/>
                        <w:u w:val="single"/>
                      </w:rPr>
                      <w:t>Chapter 6</w:t>
                    </w:r>
                    <w:r w:rsidRPr="00C4615E">
                      <w:rPr>
                        <w:rFonts w:ascii="Helvetica" w:eastAsia="Times New Roman" w:hAnsi="Helvetica" w:cs="Helvetica"/>
                        <w:b/>
                        <w:bCs/>
                        <w:color w:val="0000FF"/>
                        <w:sz w:val="24"/>
                        <w:szCs w:val="24"/>
                        <w:u w:val="single"/>
                      </w:rPr>
                      <w:br/>
                      <w:t>New Trigger Features in Oracle8i</w:t>
                    </w:r>
                  </w:hyperlink>
                  <w:r w:rsidRPr="00C4615E">
                    <w:rPr>
                      <w:rFonts w:ascii="Helvetica" w:eastAsia="Times New Roman" w:hAnsi="Helvetica" w:cs="Helvetica"/>
                      <w:b/>
                      <w:bCs/>
                      <w:color w:val="000000"/>
                      <w:sz w:val="24"/>
                    </w:rPr>
                    <w:t xml:space="preserve"> </w:t>
                  </w:r>
                </w:p>
              </w:tc>
              <w:tc>
                <w:tcPr>
                  <w:tcW w:w="2580" w:type="dxa"/>
                  <w:hideMark/>
                </w:tcPr>
                <w:p w:rsidR="00C4615E" w:rsidRPr="00C4615E" w:rsidRDefault="00C4615E" w:rsidP="00C4615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666750" cy="171450"/>
                        <wp:effectExtent l="19050" t="0" r="0" b="0"/>
                        <wp:docPr id="9" name="Picture 9" descr="Next: 6.3 Schema-Level Event Triggers">
                          <a:hlinkClick xmlns:a="http://schemas.openxmlformats.org/drawingml/2006/main" r:id="rId14" tooltip="&quot;6.3 Schema-Level Event Trigg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xt: 6.3 Schema-Level Event Triggers">
                                  <a:hlinkClick r:id="rId14" tooltip="&quot;6.3 Schema-Level Event Triggers&quot;"/>
                                </pic:cNvPr>
                                <pic:cNvPicPr>
                                  <a:picLocks noChangeAspect="1" noChangeArrowheads="1"/>
                                </pic:cNvPicPr>
                              </pic:nvPicPr>
                              <pic:blipFill>
                                <a:blip r:embed="rId15"/>
                                <a:srcRect/>
                                <a:stretch>
                                  <a:fillRect/>
                                </a:stretch>
                              </pic:blipFill>
                              <pic:spPr bwMode="auto">
                                <a:xfrm>
                                  <a:off x="0" y="0"/>
                                  <a:ext cx="666750" cy="171450"/>
                                </a:xfrm>
                                <a:prstGeom prst="rect">
                                  <a:avLst/>
                                </a:prstGeom>
                                <a:noFill/>
                                <a:ln w="9525">
                                  <a:noFill/>
                                  <a:miter lim="800000"/>
                                  <a:headEnd/>
                                  <a:tailEnd/>
                                </a:ln>
                              </pic:spPr>
                            </pic:pic>
                          </a:graphicData>
                        </a:graphic>
                      </wp:inline>
                    </w:drawing>
                  </w:r>
                </w:p>
              </w:tc>
            </w:tr>
          </w:tbl>
          <w:p w:rsidR="00C4615E" w:rsidRPr="00C4615E" w:rsidRDefault="00C4615E" w:rsidP="00C4615E">
            <w:pPr>
              <w:spacing w:after="0" w:line="240" w:lineRule="auto"/>
              <w:rPr>
                <w:ins w:id="3" w:author="Unknown"/>
                <w:rFonts w:ascii="Times New Roman" w:eastAsia="Times New Roman" w:hAnsi="Times New Roman" w:cs="Times New Roman"/>
                <w:color w:val="000000"/>
                <w:sz w:val="24"/>
                <w:szCs w:val="24"/>
              </w:rPr>
            </w:pPr>
            <w:ins w:id="4" w:author="Unknown">
              <w:r w:rsidRPr="00C4615E">
                <w:rPr>
                  <w:rFonts w:ascii="Times New Roman" w:eastAsia="Times New Roman" w:hAnsi="Times New Roman" w:cs="Times New Roman"/>
                  <w:color w:val="000000"/>
                  <w:sz w:val="24"/>
                  <w:szCs w:val="24"/>
                </w:rPr>
                <w:t xml:space="preserve">  </w:t>
              </w:r>
            </w:ins>
          </w:p>
          <w:p w:rsidR="00C4615E" w:rsidRPr="00C4615E" w:rsidRDefault="00C4615E" w:rsidP="00C4615E">
            <w:pPr>
              <w:spacing w:after="0" w:line="240" w:lineRule="auto"/>
              <w:rPr>
                <w:ins w:id="5" w:author="Unknown"/>
                <w:rFonts w:ascii="Times New Roman" w:eastAsia="Times New Roman" w:hAnsi="Times New Roman" w:cs="Times New Roman"/>
                <w:color w:val="000000"/>
                <w:sz w:val="24"/>
                <w:szCs w:val="24"/>
              </w:rPr>
            </w:pPr>
            <w:ins w:id="6" w:author="Unknown">
              <w:r w:rsidRPr="00C4615E">
                <w:rPr>
                  <w:rFonts w:ascii="Times New Roman" w:eastAsia="Times New Roman" w:hAnsi="Times New Roman" w:cs="Times New Roman"/>
                  <w:color w:val="000000"/>
                  <w:sz w:val="24"/>
                  <w:szCs w:val="24"/>
                </w:rPr>
                <w:pict>
                  <v:rect id="_x0000_i1031" style="width:386.25pt;height:1.5pt" o:hrpct="0" o:hrstd="t" o:hr="t" fillcolor="#a7a6aa" stroked="f"/>
                </w:pict>
              </w:r>
            </w:ins>
          </w:p>
          <w:p w:rsidR="00C4615E" w:rsidRPr="00C4615E" w:rsidRDefault="00C4615E" w:rsidP="00C4615E">
            <w:pPr>
              <w:spacing w:before="100" w:beforeAutospacing="1" w:after="100" w:afterAutospacing="1" w:line="240" w:lineRule="auto"/>
              <w:outlineLvl w:val="1"/>
              <w:rPr>
                <w:ins w:id="7" w:author="Unknown"/>
                <w:rFonts w:ascii="Times New Roman" w:eastAsia="Times New Roman" w:hAnsi="Times New Roman" w:cs="Times New Roman"/>
                <w:b/>
                <w:bCs/>
                <w:color w:val="000000"/>
                <w:sz w:val="36"/>
                <w:szCs w:val="36"/>
              </w:rPr>
            </w:pPr>
            <w:bookmarkStart w:id="8" w:name="ch06-92866"/>
            <w:ins w:id="9" w:author="Unknown">
              <w:r w:rsidRPr="00C4615E">
                <w:rPr>
                  <w:rFonts w:ascii="Times New Roman" w:eastAsia="Times New Roman" w:hAnsi="Times New Roman" w:cs="Times New Roman"/>
                  <w:b/>
                  <w:bCs/>
                  <w:color w:val="000000"/>
                  <w:sz w:val="36"/>
                  <w:szCs w:val="36"/>
                </w:rPr>
                <w:t>6.2 Database-Level Event Triggers</w:t>
              </w:r>
              <w:bookmarkEnd w:id="8"/>
              <w:r w:rsidRPr="00C4615E">
                <w:rPr>
                  <w:rFonts w:ascii="Times New Roman" w:eastAsia="Times New Roman" w:hAnsi="Times New Roman" w:cs="Times New Roman"/>
                  <w:b/>
                  <w:bCs/>
                  <w:color w:val="000000"/>
                  <w:sz w:val="36"/>
                  <w:szCs w:val="36"/>
                </w:rPr>
                <w:t xml:space="preserve"> </w:t>
              </w:r>
            </w:ins>
          </w:p>
          <w:p w:rsidR="00C4615E" w:rsidRPr="00C4615E" w:rsidRDefault="00C4615E" w:rsidP="00C4615E">
            <w:pPr>
              <w:spacing w:before="100" w:beforeAutospacing="1" w:after="100" w:afterAutospacing="1" w:line="240" w:lineRule="auto"/>
              <w:rPr>
                <w:ins w:id="10" w:author="Unknown"/>
                <w:rFonts w:ascii="Times New Roman" w:eastAsia="Times New Roman" w:hAnsi="Times New Roman" w:cs="Times New Roman"/>
                <w:color w:val="000000"/>
                <w:sz w:val="24"/>
                <w:szCs w:val="24"/>
              </w:rPr>
            </w:pPr>
            <w:bookmarkStart w:id="11" w:name="ch-06-dlet"/>
            <w:bookmarkStart w:id="12" w:name="AUTOID-2961"/>
            <w:bookmarkStart w:id="13" w:name="AUTOID-2958"/>
            <w:bookmarkEnd w:id="11"/>
            <w:bookmarkEnd w:id="12"/>
            <w:bookmarkEnd w:id="13"/>
            <w:ins w:id="14" w:author="Unknown">
              <w:r w:rsidRPr="00C4615E">
                <w:rPr>
                  <w:rFonts w:ascii="Times New Roman" w:eastAsia="Times New Roman" w:hAnsi="Times New Roman" w:cs="Times New Roman"/>
                  <w:color w:val="000000"/>
                  <w:sz w:val="24"/>
                  <w:szCs w:val="24"/>
                </w:rPr>
                <w:t>Oracle8</w:t>
              </w:r>
              <w:r w:rsidRPr="00C4615E">
                <w:rPr>
                  <w:rFonts w:ascii="Times New Roman" w:eastAsia="Times New Roman" w:hAnsi="Times New Roman" w:cs="Times New Roman"/>
                  <w:i/>
                  <w:iCs/>
                  <w:color w:val="000000"/>
                  <w:sz w:val="24"/>
                  <w:szCs w:val="24"/>
                </w:rPr>
                <w:t xml:space="preserve"> i</w:t>
              </w:r>
              <w:r w:rsidRPr="00C4615E">
                <w:rPr>
                  <w:rFonts w:ascii="Times New Roman" w:eastAsia="Times New Roman" w:hAnsi="Times New Roman" w:cs="Times New Roman"/>
                  <w:color w:val="000000"/>
                  <w:sz w:val="24"/>
                  <w:szCs w:val="24"/>
                </w:rPr>
                <w:t xml:space="preserve"> allows you to define triggers to respond to database-level events (also known as system-level events), including the following:</w:t>
              </w:r>
            </w:ins>
          </w:p>
          <w:p w:rsidR="00C4615E" w:rsidRPr="00C4615E" w:rsidRDefault="00C4615E" w:rsidP="00C4615E">
            <w:pPr>
              <w:numPr>
                <w:ilvl w:val="0"/>
                <w:numId w:val="1"/>
              </w:numPr>
              <w:spacing w:before="100" w:beforeAutospacing="1" w:after="100" w:afterAutospacing="1" w:line="240" w:lineRule="auto"/>
              <w:rPr>
                <w:ins w:id="15" w:author="Unknown"/>
                <w:rFonts w:ascii="Times New Roman" w:eastAsia="Times New Roman" w:hAnsi="Times New Roman" w:cs="Times New Roman"/>
                <w:color w:val="000000"/>
                <w:sz w:val="24"/>
                <w:szCs w:val="24"/>
              </w:rPr>
            </w:pPr>
            <w:ins w:id="16" w:author="Unknown">
              <w:r w:rsidRPr="00C4615E">
                <w:rPr>
                  <w:rFonts w:ascii="Times New Roman" w:eastAsia="Times New Roman" w:hAnsi="Times New Roman" w:cs="Times New Roman"/>
                  <w:color w:val="000000"/>
                  <w:sz w:val="24"/>
                  <w:szCs w:val="24"/>
                </w:rPr>
                <w:t>Logon to and logoff from a schema</w:t>
              </w:r>
            </w:ins>
          </w:p>
          <w:p w:rsidR="00C4615E" w:rsidRPr="00C4615E" w:rsidRDefault="00C4615E" w:rsidP="00C4615E">
            <w:pPr>
              <w:numPr>
                <w:ilvl w:val="0"/>
                <w:numId w:val="1"/>
              </w:numPr>
              <w:spacing w:before="100" w:beforeAutospacing="1" w:after="100" w:afterAutospacing="1" w:line="240" w:lineRule="auto"/>
              <w:rPr>
                <w:ins w:id="17" w:author="Unknown"/>
                <w:rFonts w:ascii="Times New Roman" w:eastAsia="Times New Roman" w:hAnsi="Times New Roman" w:cs="Times New Roman"/>
                <w:color w:val="000000"/>
                <w:sz w:val="24"/>
                <w:szCs w:val="24"/>
              </w:rPr>
            </w:pPr>
            <w:ins w:id="18" w:author="Unknown">
              <w:r w:rsidRPr="00C4615E">
                <w:rPr>
                  <w:rFonts w:ascii="Times New Roman" w:eastAsia="Times New Roman" w:hAnsi="Times New Roman" w:cs="Times New Roman"/>
                  <w:color w:val="000000"/>
                  <w:sz w:val="24"/>
                  <w:szCs w:val="24"/>
                </w:rPr>
                <w:t>Startup and shutdown of the database</w:t>
              </w:r>
            </w:ins>
          </w:p>
          <w:p w:rsidR="00C4615E" w:rsidRPr="00C4615E" w:rsidRDefault="00C4615E" w:rsidP="00C4615E">
            <w:pPr>
              <w:numPr>
                <w:ilvl w:val="0"/>
                <w:numId w:val="1"/>
              </w:numPr>
              <w:spacing w:before="100" w:beforeAutospacing="1" w:after="100" w:afterAutospacing="1" w:line="240" w:lineRule="auto"/>
              <w:rPr>
                <w:ins w:id="19" w:author="Unknown"/>
                <w:rFonts w:ascii="Times New Roman" w:eastAsia="Times New Roman" w:hAnsi="Times New Roman" w:cs="Times New Roman"/>
                <w:color w:val="000000"/>
                <w:sz w:val="24"/>
                <w:szCs w:val="24"/>
              </w:rPr>
            </w:pPr>
            <w:ins w:id="20" w:author="Unknown">
              <w:r w:rsidRPr="00C4615E">
                <w:rPr>
                  <w:rFonts w:ascii="Times New Roman" w:eastAsia="Times New Roman" w:hAnsi="Times New Roman" w:cs="Times New Roman"/>
                  <w:color w:val="000000"/>
                  <w:sz w:val="24"/>
                  <w:szCs w:val="24"/>
                </w:rPr>
                <w:t>Response to a server error</w:t>
              </w:r>
            </w:ins>
          </w:p>
          <w:p w:rsidR="00C4615E" w:rsidRPr="00C4615E" w:rsidRDefault="00C4615E" w:rsidP="00C4615E">
            <w:pPr>
              <w:spacing w:before="100" w:beforeAutospacing="1" w:after="100" w:afterAutospacing="1" w:line="240" w:lineRule="auto"/>
              <w:rPr>
                <w:ins w:id="21" w:author="Unknown"/>
                <w:rFonts w:ascii="Times New Roman" w:eastAsia="Times New Roman" w:hAnsi="Times New Roman" w:cs="Times New Roman"/>
                <w:color w:val="000000"/>
                <w:sz w:val="24"/>
                <w:szCs w:val="24"/>
              </w:rPr>
            </w:pPr>
            <w:ins w:id="22" w:author="Unknown">
              <w:r w:rsidRPr="00C4615E">
                <w:rPr>
                  <w:rFonts w:ascii="Times New Roman" w:eastAsia="Times New Roman" w:hAnsi="Times New Roman" w:cs="Times New Roman"/>
                  <w:color w:val="000000"/>
                  <w:sz w:val="24"/>
                  <w:szCs w:val="24"/>
                </w:rPr>
                <w:t>Here is the syntax for these triggers: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i/>
                <w:iCs/>
                <w:color w:val="000000"/>
                <w:sz w:val="20"/>
                <w:szCs w:val="20"/>
              </w:rPr>
            </w:pPr>
            <w:ins w:id="24" w:author="Unknown">
              <w:r w:rsidRPr="00C4615E">
                <w:rPr>
                  <w:rFonts w:ascii="Courier New" w:eastAsia="Times New Roman" w:hAnsi="Courier New" w:cs="Courier New"/>
                  <w:color w:val="000000"/>
                  <w:sz w:val="20"/>
                  <w:szCs w:val="20"/>
                </w:rPr>
                <w:t xml:space="preserve">CREATE [ OR REPLACE ] TRIGGER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C4615E">
                <w:rPr>
                  <w:rFonts w:ascii="Courier New" w:eastAsia="Times New Roman" w:hAnsi="Courier New" w:cs="Courier New"/>
                  <w:i/>
                  <w:iCs/>
                  <w:color w:val="000000"/>
                  <w:sz w:val="20"/>
                  <w:szCs w:val="20"/>
                </w:rPr>
                <w:t>trigger_name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color w:val="000000"/>
                <w:sz w:val="20"/>
                <w:szCs w:val="20"/>
              </w:rPr>
            </w:pPr>
            <w:ins w:id="29" w:author="Unknown">
              <w:r w:rsidRPr="00C4615E">
                <w:rPr>
                  <w:rFonts w:ascii="Courier New" w:eastAsia="Times New Roman" w:hAnsi="Courier New" w:cs="Courier New"/>
                  <w:color w:val="000000"/>
                  <w:sz w:val="20"/>
                  <w:szCs w:val="20"/>
                </w:rPr>
                <w:t xml:space="preserve">   { BEFORE | AFTER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color w:val="000000"/>
                <w:sz w:val="20"/>
                <w:szCs w:val="20"/>
              </w:rPr>
            </w:pPr>
            <w:ins w:id="31" w:author="Unknown">
              <w:r w:rsidRPr="00C4615E">
                <w:rPr>
                  <w:rFonts w:ascii="Courier New" w:eastAsia="Times New Roman" w:hAnsi="Courier New" w:cs="Courier New"/>
                  <w:color w:val="000000"/>
                  <w:sz w:val="20"/>
                  <w:szCs w:val="20"/>
                </w:rPr>
                <w:t xml:space="preserve">   { SERVERERROR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color w:val="000000"/>
                <w:sz w:val="20"/>
                <w:szCs w:val="20"/>
              </w:rPr>
            </w:pPr>
            <w:ins w:id="33" w:author="Unknown">
              <w:r w:rsidRPr="00C4615E">
                <w:rPr>
                  <w:rFonts w:ascii="Courier New" w:eastAsia="Times New Roman" w:hAnsi="Courier New" w:cs="Courier New"/>
                  <w:color w:val="000000"/>
                  <w:sz w:val="20"/>
                  <w:szCs w:val="20"/>
                </w:rPr>
                <w:t xml:space="preserve">     LOGON | LOGOFF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color w:val="000000"/>
                <w:sz w:val="20"/>
                <w:szCs w:val="20"/>
              </w:rPr>
            </w:pPr>
            <w:ins w:id="35" w:author="Unknown">
              <w:r w:rsidRPr="00C4615E">
                <w:rPr>
                  <w:rFonts w:ascii="Courier New" w:eastAsia="Times New Roman" w:hAnsi="Courier New" w:cs="Courier New"/>
                  <w:color w:val="000000"/>
                  <w:sz w:val="20"/>
                  <w:szCs w:val="20"/>
                </w:rPr>
                <w:t xml:space="preserve">     STARTUP | SHUTDOWN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color w:val="000000"/>
                <w:sz w:val="20"/>
                <w:szCs w:val="20"/>
              </w:rPr>
            </w:pPr>
            <w:ins w:id="37" w:author="Unknown">
              <w:r w:rsidRPr="00C4615E">
                <w:rPr>
                  <w:rFonts w:ascii="Courier New" w:eastAsia="Times New Roman" w:hAnsi="Courier New" w:cs="Courier New"/>
                  <w:color w:val="000000"/>
                  <w:sz w:val="20"/>
                  <w:szCs w:val="20"/>
                </w:rPr>
                <w:t xml:space="preserve">   ON DATABASE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rPr>
            </w:pPr>
            <w:ins w:id="39"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i/>
                <w:iCs/>
                <w:color w:val="000000"/>
                <w:sz w:val="20"/>
                <w:szCs w:val="20"/>
              </w:rPr>
            </w:pPr>
            <w:ins w:id="41" w:author="Unknown">
              <w:r w:rsidRPr="00C4615E">
                <w:rPr>
                  <w:rFonts w:ascii="Courier New" w:eastAsia="Times New Roman" w:hAnsi="Courier New" w:cs="Courier New"/>
                  <w:color w:val="000000"/>
                  <w:sz w:val="20"/>
                  <w:szCs w:val="20"/>
                </w:rPr>
                <w:t xml:space="preserv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rPr>
            </w:pPr>
            <w:ins w:id="43" w:author="Unknown">
              <w:r w:rsidRPr="00C4615E">
                <w:rPr>
                  <w:rFonts w:ascii="Courier New" w:eastAsia="Times New Roman" w:hAnsi="Courier New" w:cs="Courier New"/>
                  <w:i/>
                  <w:iCs/>
                  <w:color w:val="000000"/>
                  <w:sz w:val="20"/>
                  <w:szCs w:val="20"/>
                </w:rPr>
                <w:t>pl/sql_statements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color w:val="000000"/>
                <w:sz w:val="20"/>
                <w:szCs w:val="20"/>
              </w:rPr>
            </w:pPr>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45" w:author="Unknown"/>
                <w:rFonts w:ascii="Courier New" w:eastAsia="Times New Roman" w:hAnsi="Courier New" w:cs="Courier New"/>
                <w:color w:val="000000"/>
                <w:sz w:val="20"/>
                <w:szCs w:val="20"/>
              </w:rPr>
            </w:pPr>
            <w:ins w:id="46" w:author="Unknown">
              <w:r w:rsidRPr="00C4615E">
                <w:rPr>
                  <w:rFonts w:ascii="Courier New" w:eastAsia="Times New Roman" w:hAnsi="Courier New" w:cs="Courier New"/>
                  <w:color w:val="000000"/>
                  <w:sz w:val="20"/>
                  <w:szCs w:val="20"/>
                </w:rPr>
                <w:t>END;</w:t>
              </w:r>
            </w:ins>
          </w:p>
          <w:p w:rsidR="00C4615E" w:rsidRPr="00C4615E" w:rsidRDefault="00C4615E" w:rsidP="00C4615E">
            <w:pPr>
              <w:spacing w:before="100" w:beforeAutospacing="1" w:after="100" w:afterAutospacing="1" w:line="240" w:lineRule="auto"/>
              <w:rPr>
                <w:ins w:id="47" w:author="Unknown"/>
                <w:rFonts w:ascii="Times New Roman" w:eastAsia="Times New Roman" w:hAnsi="Times New Roman" w:cs="Times New Roman"/>
                <w:color w:val="000000"/>
                <w:sz w:val="24"/>
                <w:szCs w:val="24"/>
              </w:rPr>
            </w:pPr>
            <w:bookmarkStart w:id="48" w:name="AUTOID-2978"/>
            <w:bookmarkEnd w:id="48"/>
            <w:ins w:id="49" w:author="Unknown">
              <w:r w:rsidRPr="00C4615E">
                <w:rPr>
                  <w:rFonts w:ascii="Times New Roman" w:eastAsia="Times New Roman" w:hAnsi="Times New Roman" w:cs="Times New Roman"/>
                  <w:color w:val="000000"/>
                  <w:sz w:val="24"/>
                  <w:szCs w:val="24"/>
                </w:rPr>
                <w:t>To create a trigger at the database level, you must have the ADMINISTER DATABASE TRIGGER system privilege. You will also need privileges to access any of the external references in the trigger's PL/SQL code.</w:t>
              </w:r>
            </w:ins>
          </w:p>
          <w:p w:rsidR="00C4615E" w:rsidRPr="00C4615E" w:rsidRDefault="00C4615E" w:rsidP="00C4615E">
            <w:pPr>
              <w:spacing w:before="100" w:beforeAutospacing="1" w:after="100" w:afterAutospacing="1" w:line="240" w:lineRule="auto"/>
              <w:rPr>
                <w:ins w:id="50" w:author="Unknown"/>
                <w:rFonts w:ascii="Times New Roman" w:eastAsia="Times New Roman" w:hAnsi="Times New Roman" w:cs="Times New Roman"/>
                <w:color w:val="000000"/>
                <w:sz w:val="24"/>
                <w:szCs w:val="24"/>
              </w:rPr>
            </w:pPr>
            <w:ins w:id="51" w:author="Unknown">
              <w:r w:rsidRPr="00C4615E">
                <w:rPr>
                  <w:rFonts w:ascii="Times New Roman" w:eastAsia="Times New Roman" w:hAnsi="Times New Roman" w:cs="Times New Roman"/>
                  <w:color w:val="000000"/>
                  <w:sz w:val="24"/>
                  <w:szCs w:val="24"/>
                </w:rPr>
                <w:fldChar w:fldCharType="begin"/>
              </w:r>
              <w:r w:rsidRPr="00C4615E">
                <w:rPr>
                  <w:rFonts w:ascii="Times New Roman" w:eastAsia="Times New Roman" w:hAnsi="Times New Roman" w:cs="Times New Roman"/>
                  <w:color w:val="000000"/>
                  <w:sz w:val="24"/>
                  <w:szCs w:val="24"/>
                </w:rPr>
                <w:instrText xml:space="preserve"> HYPERLINK "http://docstore.mik.ua/orelly/oracle/guide8i/ch06_02.htm" \l "ch06-86706" </w:instrText>
              </w:r>
              <w:r w:rsidRPr="00C4615E">
                <w:rPr>
                  <w:rFonts w:ascii="Times New Roman" w:eastAsia="Times New Roman" w:hAnsi="Times New Roman" w:cs="Times New Roman"/>
                  <w:color w:val="000000"/>
                  <w:sz w:val="24"/>
                  <w:szCs w:val="24"/>
                </w:rPr>
                <w:fldChar w:fldCharType="separate"/>
              </w:r>
              <w:r w:rsidRPr="00C4615E">
                <w:rPr>
                  <w:rFonts w:ascii="Times New Roman" w:eastAsia="Times New Roman" w:hAnsi="Times New Roman" w:cs="Times New Roman"/>
                  <w:color w:val="0000FF"/>
                  <w:sz w:val="24"/>
                  <w:szCs w:val="24"/>
                  <w:u w:val="single"/>
                </w:rPr>
                <w:t>Table 6.1</w:t>
              </w:r>
              <w:r w:rsidRPr="00C4615E">
                <w:rPr>
                  <w:rFonts w:ascii="Times New Roman" w:eastAsia="Times New Roman" w:hAnsi="Times New Roman" w:cs="Times New Roman"/>
                  <w:color w:val="000000"/>
                  <w:sz w:val="24"/>
                  <w:szCs w:val="24"/>
                </w:rPr>
                <w:fldChar w:fldCharType="end"/>
              </w:r>
              <w:r w:rsidRPr="00C4615E">
                <w:rPr>
                  <w:rFonts w:ascii="Times New Roman" w:eastAsia="Times New Roman" w:hAnsi="Times New Roman" w:cs="Times New Roman"/>
                  <w:color w:val="000000"/>
                  <w:sz w:val="24"/>
                  <w:szCs w:val="24"/>
                </w:rPr>
                <w:t xml:space="preserve"> lists the different database-level events on which you may define a trigger.</w:t>
              </w:r>
            </w:ins>
          </w:p>
          <w:p w:rsidR="00C4615E" w:rsidRPr="00C4615E" w:rsidRDefault="00C4615E" w:rsidP="00C4615E">
            <w:pPr>
              <w:spacing w:after="0" w:line="240" w:lineRule="auto"/>
              <w:rPr>
                <w:ins w:id="52" w:author="Unknown"/>
                <w:rFonts w:ascii="Times New Roman" w:eastAsia="Times New Roman" w:hAnsi="Times New Roman" w:cs="Times New Roman"/>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86"/>
              <w:gridCol w:w="6634"/>
            </w:tblGrid>
            <w:tr w:rsidR="00C4615E" w:rsidRPr="00C4615E" w:rsidTr="00C4615E">
              <w:trPr>
                <w:tblHeader/>
                <w:tblCellSpacing w:w="15" w:type="dxa"/>
              </w:trPr>
              <w:tc>
                <w:tcPr>
                  <w:tcW w:w="0" w:type="auto"/>
                  <w:gridSpan w:val="2"/>
                  <w:tcBorders>
                    <w:top w:val="nil"/>
                    <w:left w:val="nil"/>
                    <w:bottom w:val="nil"/>
                    <w:right w:val="nil"/>
                  </w:tcBorders>
                  <w:vAlign w:val="center"/>
                  <w:hideMark/>
                </w:tcPr>
                <w:p w:rsidR="00C4615E" w:rsidRPr="00C4615E" w:rsidRDefault="00C4615E" w:rsidP="00C4615E">
                  <w:pPr>
                    <w:spacing w:after="0" w:line="240" w:lineRule="auto"/>
                    <w:jc w:val="center"/>
                    <w:rPr>
                      <w:rFonts w:ascii="Times New Roman" w:eastAsia="Times New Roman" w:hAnsi="Times New Roman" w:cs="Times New Roman"/>
                      <w:color w:val="000000"/>
                      <w:sz w:val="24"/>
                      <w:szCs w:val="24"/>
                    </w:rPr>
                  </w:pPr>
                  <w:bookmarkStart w:id="53" w:name="ch06-86706"/>
                  <w:r w:rsidRPr="00C4615E">
                    <w:rPr>
                      <w:rFonts w:ascii="Times New Roman" w:eastAsia="Times New Roman" w:hAnsi="Times New Roman" w:cs="Times New Roman"/>
                      <w:color w:val="000000"/>
                      <w:sz w:val="24"/>
                      <w:szCs w:val="24"/>
                    </w:rPr>
                    <w:t xml:space="preserve">Table 6.1: Database-Level Events for Trigger Definitions </w:t>
                  </w:r>
                </w:p>
              </w:tc>
            </w:tr>
            <w:bookmarkEnd w:id="53"/>
            <w:tr w:rsidR="00C4615E" w:rsidRPr="00C4615E" w:rsidTr="00C4615E">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b/>
                      <w:bCs/>
                      <w:color w:val="000000"/>
                      <w:sz w:val="24"/>
                      <w:szCs w:val="24"/>
                    </w:rPr>
                  </w:pPr>
                  <w:r w:rsidRPr="00C4615E">
                    <w:rPr>
                      <w:rFonts w:ascii="Times New Roman" w:eastAsia="Times New Roman" w:hAnsi="Times New Roman" w:cs="Times New Roman"/>
                      <w:b/>
                      <w:bCs/>
                      <w:color w:val="000000"/>
                      <w:sz w:val="24"/>
                      <w:szCs w:val="24"/>
                    </w:rPr>
                    <w:lastRenderedPageBreak/>
                    <w:t>Event</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b/>
                      <w:bCs/>
                      <w:color w:val="000000"/>
                      <w:sz w:val="24"/>
                      <w:szCs w:val="24"/>
                    </w:rPr>
                  </w:pPr>
                  <w:r w:rsidRPr="00C4615E">
                    <w:rPr>
                      <w:rFonts w:ascii="Times New Roman" w:eastAsia="Times New Roman" w:hAnsi="Times New Roman" w:cs="Times New Roman"/>
                      <w:b/>
                      <w:bCs/>
                      <w:color w:val="000000"/>
                      <w:sz w:val="24"/>
                      <w:szCs w:val="24"/>
                    </w:rPr>
                    <w:t>Description</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54" w:name="AUTOID-2995"/>
                  <w:bookmarkEnd w:id="54"/>
                  <w:r w:rsidRPr="00C4615E">
                    <w:rPr>
                      <w:rFonts w:ascii="Times New Roman" w:eastAsia="Times New Roman" w:hAnsi="Times New Roman" w:cs="Times New Roman"/>
                      <w:color w:val="000000"/>
                      <w:sz w:val="24"/>
                      <w:szCs w:val="24"/>
                    </w:rPr>
                    <w:t>SERVERERROR</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Oracle fires the trigger whenever a server error message is logged. </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55" w:name="AUTOID-3002"/>
                  <w:bookmarkEnd w:id="55"/>
                  <w:r w:rsidRPr="00C4615E">
                    <w:rPr>
                      <w:rFonts w:ascii="Times New Roman" w:eastAsia="Times New Roman" w:hAnsi="Times New Roman" w:cs="Times New Roman"/>
                      <w:color w:val="000000"/>
                      <w:sz w:val="24"/>
                      <w:szCs w:val="24"/>
                    </w:rPr>
                    <w:t>LOGON</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Oracle fires the trigger after a client application logs on to the database successfully.</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56" w:name="AUTOID-3009"/>
                  <w:bookmarkEnd w:id="56"/>
                  <w:r w:rsidRPr="00C4615E">
                    <w:rPr>
                      <w:rFonts w:ascii="Times New Roman" w:eastAsia="Times New Roman" w:hAnsi="Times New Roman" w:cs="Times New Roman"/>
                      <w:color w:val="000000"/>
                      <w:sz w:val="24"/>
                      <w:szCs w:val="24"/>
                    </w:rPr>
                    <w:t>LOGOFF</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Oracle fires the trigger before a client application logs off the database. </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57" w:name="AUTOID-3016"/>
                  <w:bookmarkEnd w:id="57"/>
                  <w:r w:rsidRPr="00C4615E">
                    <w:rPr>
                      <w:rFonts w:ascii="Times New Roman" w:eastAsia="Times New Roman" w:hAnsi="Times New Roman" w:cs="Times New Roman"/>
                      <w:color w:val="000000"/>
                      <w:sz w:val="24"/>
                      <w:szCs w:val="24"/>
                    </w:rPr>
                    <w:t>STARTUP</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Oracle fires the trigger immediately after the database is opened. </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58" w:name="AUTOID-3023"/>
                  <w:bookmarkEnd w:id="58"/>
                  <w:r w:rsidRPr="00C4615E">
                    <w:rPr>
                      <w:rFonts w:ascii="Times New Roman" w:eastAsia="Times New Roman" w:hAnsi="Times New Roman" w:cs="Times New Roman"/>
                      <w:color w:val="000000"/>
                      <w:sz w:val="24"/>
                      <w:szCs w:val="24"/>
                    </w:rPr>
                    <w:t>SHUTDOWN</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Oracle fires the trigger just before the server starts a shutdown of an instance of the database. Note that a SHUTDOWN trigger will only fire if the database is shut down cleanly using SHUTDOWN or SHUTDOWN IMMEDIATE. If an instance shuts down abnormally (SHUTDOWN ABORT), this event will not be fired.</w:t>
                  </w:r>
                </w:p>
              </w:tc>
            </w:tr>
          </w:tbl>
          <w:p w:rsidR="00C4615E" w:rsidRPr="00C4615E" w:rsidRDefault="00C4615E" w:rsidP="00C4615E">
            <w:pPr>
              <w:spacing w:before="100" w:beforeAutospacing="1" w:after="100" w:afterAutospacing="1" w:line="240" w:lineRule="auto"/>
              <w:rPr>
                <w:ins w:id="59" w:author="Unknown"/>
                <w:rFonts w:ascii="Times New Roman" w:eastAsia="Times New Roman" w:hAnsi="Times New Roman" w:cs="Times New Roman"/>
                <w:color w:val="000000"/>
                <w:sz w:val="24"/>
                <w:szCs w:val="24"/>
              </w:rPr>
            </w:pPr>
            <w:ins w:id="60" w:author="Unknown">
              <w:r w:rsidRPr="00C4615E">
                <w:rPr>
                  <w:rFonts w:ascii="Times New Roman" w:eastAsia="Times New Roman" w:hAnsi="Times New Roman" w:cs="Times New Roman"/>
                  <w:color w:val="000000"/>
                  <w:sz w:val="24"/>
                  <w:szCs w:val="24"/>
                </w:rPr>
                <w:t xml:space="preserve">Each database-level event has an associated with it a set of attributes. These attributes are actually functions owned by SYS that return the values of characteristics relevant to the event. </w:t>
              </w:r>
              <w:r w:rsidRPr="00C4615E">
                <w:rPr>
                  <w:rFonts w:ascii="Times New Roman" w:eastAsia="Times New Roman" w:hAnsi="Times New Roman" w:cs="Times New Roman"/>
                  <w:color w:val="000000"/>
                  <w:sz w:val="24"/>
                  <w:szCs w:val="24"/>
                </w:rPr>
                <w:fldChar w:fldCharType="begin"/>
              </w:r>
              <w:r w:rsidRPr="00C4615E">
                <w:rPr>
                  <w:rFonts w:ascii="Times New Roman" w:eastAsia="Times New Roman" w:hAnsi="Times New Roman" w:cs="Times New Roman"/>
                  <w:color w:val="000000"/>
                  <w:sz w:val="24"/>
                  <w:szCs w:val="24"/>
                </w:rPr>
                <w:instrText xml:space="preserve"> HYPERLINK "http://docstore.mik.ua/orelly/oracle/guide8i/ch06_02.htm" \l "ch06-47269" </w:instrText>
              </w:r>
              <w:r w:rsidRPr="00C4615E">
                <w:rPr>
                  <w:rFonts w:ascii="Times New Roman" w:eastAsia="Times New Roman" w:hAnsi="Times New Roman" w:cs="Times New Roman"/>
                  <w:color w:val="000000"/>
                  <w:sz w:val="24"/>
                  <w:szCs w:val="24"/>
                </w:rPr>
                <w:fldChar w:fldCharType="separate"/>
              </w:r>
              <w:r w:rsidRPr="00C4615E">
                <w:rPr>
                  <w:rFonts w:ascii="Times New Roman" w:eastAsia="Times New Roman" w:hAnsi="Times New Roman" w:cs="Times New Roman"/>
                  <w:color w:val="0000FF"/>
                  <w:sz w:val="24"/>
                  <w:szCs w:val="24"/>
                  <w:u w:val="single"/>
                </w:rPr>
                <w:t>Table 6.2</w:t>
              </w:r>
              <w:r w:rsidRPr="00C4615E">
                <w:rPr>
                  <w:rFonts w:ascii="Times New Roman" w:eastAsia="Times New Roman" w:hAnsi="Times New Roman" w:cs="Times New Roman"/>
                  <w:color w:val="000000"/>
                  <w:sz w:val="24"/>
                  <w:szCs w:val="24"/>
                </w:rPr>
                <w:fldChar w:fldCharType="end"/>
              </w:r>
              <w:r w:rsidRPr="00C4615E">
                <w:rPr>
                  <w:rFonts w:ascii="Times New Roman" w:eastAsia="Times New Roman" w:hAnsi="Times New Roman" w:cs="Times New Roman"/>
                  <w:color w:val="000000"/>
                  <w:sz w:val="24"/>
                  <w:szCs w:val="24"/>
                </w:rPr>
                <w:t xml:space="preserve"> lists the current set of attributes.</w:t>
              </w:r>
            </w:ins>
          </w:p>
          <w:p w:rsidR="00C4615E" w:rsidRPr="00C4615E" w:rsidRDefault="00C4615E" w:rsidP="00C4615E">
            <w:pPr>
              <w:spacing w:after="0" w:line="240" w:lineRule="auto"/>
              <w:rPr>
                <w:ins w:id="61" w:author="Unknown"/>
                <w:rFonts w:ascii="Times New Roman" w:eastAsia="Times New Roman" w:hAnsi="Times New Roman" w:cs="Times New Roman"/>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72"/>
              <w:gridCol w:w="1844"/>
              <w:gridCol w:w="4404"/>
            </w:tblGrid>
            <w:tr w:rsidR="00C4615E" w:rsidRPr="00C4615E" w:rsidTr="00C4615E">
              <w:trPr>
                <w:tblHeader/>
                <w:tblCellSpacing w:w="15" w:type="dxa"/>
              </w:trPr>
              <w:tc>
                <w:tcPr>
                  <w:tcW w:w="0" w:type="auto"/>
                  <w:gridSpan w:val="3"/>
                  <w:tcBorders>
                    <w:top w:val="nil"/>
                    <w:left w:val="nil"/>
                    <w:bottom w:val="nil"/>
                    <w:right w:val="nil"/>
                  </w:tcBorders>
                  <w:vAlign w:val="center"/>
                  <w:hideMark/>
                </w:tcPr>
                <w:p w:rsidR="00C4615E" w:rsidRPr="00C4615E" w:rsidRDefault="00C4615E" w:rsidP="00C4615E">
                  <w:pPr>
                    <w:spacing w:after="0" w:line="240" w:lineRule="auto"/>
                    <w:jc w:val="center"/>
                    <w:rPr>
                      <w:rFonts w:ascii="Times New Roman" w:eastAsia="Times New Roman" w:hAnsi="Times New Roman" w:cs="Times New Roman"/>
                      <w:color w:val="000000"/>
                      <w:sz w:val="24"/>
                      <w:szCs w:val="24"/>
                    </w:rPr>
                  </w:pPr>
                  <w:bookmarkStart w:id="62" w:name="ch06-47269"/>
                  <w:r w:rsidRPr="00C4615E">
                    <w:rPr>
                      <w:rFonts w:ascii="Times New Roman" w:eastAsia="Times New Roman" w:hAnsi="Times New Roman" w:cs="Times New Roman"/>
                      <w:color w:val="000000"/>
                      <w:sz w:val="24"/>
                      <w:szCs w:val="24"/>
                    </w:rPr>
                    <w:t xml:space="preserve">Table 6.2: Attributes for Database-Level Events </w:t>
                  </w:r>
                </w:p>
              </w:tc>
            </w:tr>
            <w:bookmarkEnd w:id="62"/>
            <w:tr w:rsidR="00C4615E" w:rsidRPr="00C4615E" w:rsidTr="00C4615E">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b/>
                      <w:bCs/>
                      <w:color w:val="000000"/>
                      <w:sz w:val="24"/>
                      <w:szCs w:val="24"/>
                    </w:rPr>
                  </w:pPr>
                  <w:r w:rsidRPr="00C4615E">
                    <w:rPr>
                      <w:rFonts w:ascii="Times New Roman" w:eastAsia="Times New Roman" w:hAnsi="Times New Roman" w:cs="Times New Roman"/>
                      <w:b/>
                      <w:bCs/>
                      <w:color w:val="000000"/>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b/>
                      <w:bCs/>
                      <w:color w:val="000000"/>
                      <w:sz w:val="24"/>
                      <w:szCs w:val="24"/>
                    </w:rPr>
                  </w:pPr>
                  <w:r w:rsidRPr="00C4615E">
                    <w:rPr>
                      <w:rFonts w:ascii="Times New Roman" w:eastAsia="Times New Roman" w:hAnsi="Times New Roman" w:cs="Times New Roman"/>
                      <w:b/>
                      <w:bCs/>
                      <w:color w:val="000000"/>
                      <w:sz w:val="24"/>
                      <w:szCs w:val="24"/>
                    </w:rPr>
                    <w:t>Datatype</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b/>
                      <w:bCs/>
                      <w:color w:val="000000"/>
                      <w:sz w:val="24"/>
                      <w:szCs w:val="24"/>
                    </w:rPr>
                  </w:pPr>
                  <w:r w:rsidRPr="00C4615E">
                    <w:rPr>
                      <w:rFonts w:ascii="Times New Roman" w:eastAsia="Times New Roman" w:hAnsi="Times New Roman" w:cs="Times New Roman"/>
                      <w:b/>
                      <w:bCs/>
                      <w:color w:val="000000"/>
                      <w:sz w:val="24"/>
                      <w:szCs w:val="24"/>
                    </w:rPr>
                    <w:t>Description</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63" w:name="AUTOID-3044"/>
                  <w:bookmarkEnd w:id="63"/>
                  <w:r w:rsidRPr="00C4615E">
                    <w:rPr>
                      <w:rFonts w:ascii="Times New Roman" w:eastAsia="Times New Roman" w:hAnsi="Times New Roman" w:cs="Times New Roman"/>
                      <w:color w:val="000000"/>
                      <w:sz w:val="24"/>
                      <w:szCs w:val="24"/>
                    </w:rPr>
                    <w:t>SYSEVENT</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VARCHAR2(30)</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The database-level event firing the trigger; this value matches the name used in the syntax of the trigger. </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64" w:name="AUTOID-3053"/>
                  <w:bookmarkEnd w:id="64"/>
                  <w:r w:rsidRPr="00C4615E">
                    <w:rPr>
                      <w:rFonts w:ascii="Times New Roman" w:eastAsia="Times New Roman" w:hAnsi="Times New Roman" w:cs="Times New Roman"/>
                      <w:color w:val="000000"/>
                      <w:sz w:val="24"/>
                      <w:szCs w:val="24"/>
                    </w:rPr>
                    <w:t>LOGIN_USER</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VARCHAR2(30)</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The login username.</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65" w:name="AUTOID-3062"/>
                  <w:bookmarkEnd w:id="65"/>
                  <w:r w:rsidRPr="00C4615E">
                    <w:rPr>
                      <w:rFonts w:ascii="Times New Roman" w:eastAsia="Times New Roman" w:hAnsi="Times New Roman" w:cs="Times New Roman"/>
                      <w:color w:val="000000"/>
                      <w:sz w:val="24"/>
                      <w:szCs w:val="24"/>
                    </w:rPr>
                    <w:t>INSTANCE_NUM</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NUMBER</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The instance number.</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66" w:name="AUTOID-3071"/>
                  <w:bookmarkEnd w:id="66"/>
                  <w:r w:rsidRPr="00C4615E">
                    <w:rPr>
                      <w:rFonts w:ascii="Times New Roman" w:eastAsia="Times New Roman" w:hAnsi="Times New Roman" w:cs="Times New Roman"/>
                      <w:color w:val="000000"/>
                      <w:sz w:val="24"/>
                      <w:szCs w:val="24"/>
                    </w:rPr>
                    <w:t>DATABASE_NAME</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VARCHAR2(50)</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The name of the database.</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67" w:name="AUTOID-3080" w:colFirst="0" w:colLast="0"/>
                  <w:r w:rsidRPr="00C4615E">
                    <w:rPr>
                      <w:rFonts w:ascii="Times New Roman" w:eastAsia="Times New Roman" w:hAnsi="Times New Roman" w:cs="Times New Roman"/>
                      <w:color w:val="000000"/>
                      <w:sz w:val="24"/>
                      <w:szCs w:val="24"/>
                    </w:rPr>
                    <w:t>SERVER_ERROR</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NUMBER</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This function returns the error at the </w:t>
                  </w:r>
                  <w:r w:rsidRPr="00C4615E">
                    <w:rPr>
                      <w:rFonts w:ascii="Times New Roman" w:eastAsia="Times New Roman" w:hAnsi="Times New Roman" w:cs="Times New Roman"/>
                      <w:i/>
                      <w:iCs/>
                      <w:color w:val="000000"/>
                      <w:sz w:val="24"/>
                      <w:szCs w:val="24"/>
                    </w:rPr>
                    <w:t xml:space="preserve">n </w:t>
                  </w:r>
                  <w:r w:rsidRPr="00C4615E">
                    <w:rPr>
                      <w:rFonts w:ascii="Times New Roman" w:eastAsia="Times New Roman" w:hAnsi="Times New Roman" w:cs="Times New Roman"/>
                      <w:color w:val="000000"/>
                      <w:sz w:val="24"/>
                      <w:szCs w:val="24"/>
                    </w:rPr>
                    <w:t>th position in the stack. You must specify a position (1 equals "top") when you call this function. For example:</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SERVER_ERROR(1)</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68" w:name="AUTOID-3091"/>
                  <w:bookmarkEnd w:id="67"/>
                  <w:bookmarkEnd w:id="68"/>
                  <w:r w:rsidRPr="00C4615E">
                    <w:rPr>
                      <w:rFonts w:ascii="Times New Roman" w:eastAsia="Times New Roman" w:hAnsi="Times New Roman" w:cs="Times New Roman"/>
                      <w:color w:val="000000"/>
                      <w:sz w:val="24"/>
                      <w:szCs w:val="24"/>
                    </w:rPr>
                    <w:t>IS_SERVERERROR</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BOOLEAN</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Returns TRUE if the specified error is on the current error stack; FALSE otherwise.</w:t>
                  </w:r>
                </w:p>
              </w:tc>
            </w:tr>
          </w:tbl>
          <w:p w:rsidR="00C4615E" w:rsidRPr="00C4615E" w:rsidRDefault="00C4615E" w:rsidP="00C4615E">
            <w:pPr>
              <w:spacing w:before="100" w:beforeAutospacing="1" w:after="100" w:afterAutospacing="1" w:line="240" w:lineRule="auto"/>
              <w:rPr>
                <w:ins w:id="69" w:author="Unknown"/>
                <w:rFonts w:ascii="Times New Roman" w:eastAsia="Times New Roman" w:hAnsi="Times New Roman" w:cs="Times New Roman"/>
                <w:color w:val="000000"/>
                <w:sz w:val="24"/>
                <w:szCs w:val="24"/>
              </w:rPr>
            </w:pPr>
            <w:ins w:id="70" w:author="Unknown">
              <w:r w:rsidRPr="00C4615E">
                <w:rPr>
                  <w:rFonts w:ascii="Times New Roman" w:eastAsia="Times New Roman" w:hAnsi="Times New Roman" w:cs="Times New Roman"/>
                  <w:color w:val="000000"/>
                  <w:sz w:val="24"/>
                  <w:szCs w:val="24"/>
                </w:rPr>
                <w:fldChar w:fldCharType="begin"/>
              </w:r>
              <w:r w:rsidRPr="00C4615E">
                <w:rPr>
                  <w:rFonts w:ascii="Times New Roman" w:eastAsia="Times New Roman" w:hAnsi="Times New Roman" w:cs="Times New Roman"/>
                  <w:color w:val="000000"/>
                  <w:sz w:val="24"/>
                  <w:szCs w:val="24"/>
                </w:rPr>
                <w:instrText xml:space="preserve"> HYPERLINK "http://docstore.mik.ua/orelly/oracle/guide8i/ch06_02.htm" \l "ch06-45221" </w:instrText>
              </w:r>
              <w:r w:rsidRPr="00C4615E">
                <w:rPr>
                  <w:rFonts w:ascii="Times New Roman" w:eastAsia="Times New Roman" w:hAnsi="Times New Roman" w:cs="Times New Roman"/>
                  <w:color w:val="000000"/>
                  <w:sz w:val="24"/>
                  <w:szCs w:val="24"/>
                </w:rPr>
                <w:fldChar w:fldCharType="separate"/>
              </w:r>
              <w:r w:rsidRPr="00C4615E">
                <w:rPr>
                  <w:rFonts w:ascii="Times New Roman" w:eastAsia="Times New Roman" w:hAnsi="Times New Roman" w:cs="Times New Roman"/>
                  <w:color w:val="0000FF"/>
                  <w:sz w:val="24"/>
                  <w:szCs w:val="24"/>
                  <w:u w:val="single"/>
                </w:rPr>
                <w:t>Table 6.3</w:t>
              </w:r>
              <w:r w:rsidRPr="00C4615E">
                <w:rPr>
                  <w:rFonts w:ascii="Times New Roman" w:eastAsia="Times New Roman" w:hAnsi="Times New Roman" w:cs="Times New Roman"/>
                  <w:color w:val="000000"/>
                  <w:sz w:val="24"/>
                  <w:szCs w:val="24"/>
                </w:rPr>
                <w:fldChar w:fldCharType="end"/>
              </w:r>
              <w:r w:rsidRPr="00C4615E">
                <w:rPr>
                  <w:rFonts w:ascii="Times New Roman" w:eastAsia="Times New Roman" w:hAnsi="Times New Roman" w:cs="Times New Roman"/>
                  <w:color w:val="000000"/>
                  <w:sz w:val="24"/>
                  <w:szCs w:val="24"/>
                </w:rPr>
                <w:t xml:space="preserve"> lists the restrictions and attributes for each database-level event.</w:t>
              </w:r>
            </w:ins>
          </w:p>
          <w:p w:rsidR="00C4615E" w:rsidRPr="00C4615E" w:rsidRDefault="00C4615E" w:rsidP="00C4615E">
            <w:pPr>
              <w:spacing w:after="0" w:line="240" w:lineRule="auto"/>
              <w:rPr>
                <w:ins w:id="71" w:author="Unknown"/>
                <w:rFonts w:ascii="Times New Roman" w:eastAsia="Times New Roman" w:hAnsi="Times New Roman" w:cs="Times New Roman"/>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86"/>
              <w:gridCol w:w="4362"/>
              <w:gridCol w:w="2272"/>
            </w:tblGrid>
            <w:tr w:rsidR="00C4615E" w:rsidRPr="00C4615E" w:rsidTr="00C4615E">
              <w:trPr>
                <w:tblHeader/>
                <w:tblCellSpacing w:w="15" w:type="dxa"/>
              </w:trPr>
              <w:tc>
                <w:tcPr>
                  <w:tcW w:w="0" w:type="auto"/>
                  <w:gridSpan w:val="3"/>
                  <w:tcBorders>
                    <w:top w:val="nil"/>
                    <w:left w:val="nil"/>
                    <w:bottom w:val="nil"/>
                    <w:right w:val="nil"/>
                  </w:tcBorders>
                  <w:vAlign w:val="center"/>
                  <w:hideMark/>
                </w:tcPr>
                <w:p w:rsidR="00C4615E" w:rsidRPr="00C4615E" w:rsidRDefault="00C4615E" w:rsidP="00C4615E">
                  <w:pPr>
                    <w:spacing w:after="0" w:line="240" w:lineRule="auto"/>
                    <w:jc w:val="center"/>
                    <w:rPr>
                      <w:rFonts w:ascii="Times New Roman" w:eastAsia="Times New Roman" w:hAnsi="Times New Roman" w:cs="Times New Roman"/>
                      <w:color w:val="000000"/>
                      <w:sz w:val="24"/>
                      <w:szCs w:val="24"/>
                    </w:rPr>
                  </w:pPr>
                  <w:bookmarkStart w:id="72" w:name="ch06-45221"/>
                  <w:r w:rsidRPr="00C4615E">
                    <w:rPr>
                      <w:rFonts w:ascii="Times New Roman" w:eastAsia="Times New Roman" w:hAnsi="Times New Roman" w:cs="Times New Roman"/>
                      <w:color w:val="000000"/>
                      <w:sz w:val="24"/>
                      <w:szCs w:val="24"/>
                    </w:rPr>
                    <w:lastRenderedPageBreak/>
                    <w:t xml:space="preserve">Table 6.3: Restrictions and Attributes for Database-Level Events </w:t>
                  </w:r>
                </w:p>
              </w:tc>
            </w:tr>
            <w:bookmarkEnd w:id="72"/>
            <w:tr w:rsidR="00C4615E" w:rsidRPr="00C4615E" w:rsidTr="00C4615E">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b/>
                      <w:bCs/>
                      <w:color w:val="000000"/>
                      <w:sz w:val="24"/>
                      <w:szCs w:val="24"/>
                    </w:rPr>
                  </w:pPr>
                  <w:r w:rsidRPr="00C4615E">
                    <w:rPr>
                      <w:rFonts w:ascii="Times New Roman" w:eastAsia="Times New Roman" w:hAnsi="Times New Roman" w:cs="Times New Roman"/>
                      <w:b/>
                      <w:bCs/>
                      <w:color w:val="000000"/>
                      <w:sz w:val="24"/>
                      <w:szCs w:val="24"/>
                    </w:rPr>
                    <w:t>Event</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b/>
                      <w:bCs/>
                      <w:color w:val="000000"/>
                      <w:sz w:val="24"/>
                      <w:szCs w:val="24"/>
                    </w:rPr>
                  </w:pPr>
                  <w:r w:rsidRPr="00C4615E">
                    <w:rPr>
                      <w:rFonts w:ascii="Times New Roman" w:eastAsia="Times New Roman" w:hAnsi="Times New Roman" w:cs="Times New Roman"/>
                      <w:b/>
                      <w:bCs/>
                      <w:color w:val="000000"/>
                      <w:sz w:val="24"/>
                      <w:szCs w:val="24"/>
                    </w:rPr>
                    <w:t>Conditions/Restrictions</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b/>
                      <w:bCs/>
                      <w:color w:val="000000"/>
                      <w:sz w:val="24"/>
                      <w:szCs w:val="24"/>
                    </w:rPr>
                  </w:pPr>
                  <w:r w:rsidRPr="00C4615E">
                    <w:rPr>
                      <w:rFonts w:ascii="Times New Roman" w:eastAsia="Times New Roman" w:hAnsi="Times New Roman" w:cs="Times New Roman"/>
                      <w:b/>
                      <w:bCs/>
                      <w:color w:val="000000"/>
                      <w:sz w:val="24"/>
                      <w:szCs w:val="24"/>
                    </w:rPr>
                    <w:t>Attributes</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73" w:name="AUTOID-3114" w:colFirst="0" w:colLast="0"/>
                  <w:r w:rsidRPr="00C4615E">
                    <w:rPr>
                      <w:rFonts w:ascii="Times New Roman" w:eastAsia="Times New Roman" w:hAnsi="Times New Roman" w:cs="Times New Roman"/>
                      <w:color w:val="000000"/>
                      <w:sz w:val="24"/>
                      <w:szCs w:val="24"/>
                    </w:rPr>
                    <w:t>SERVERERROR</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You can specify a condition that will restrict the trigger to firing only when the specified exception is raised. Otherwise, it will fire for all errors.</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SYSEVENT</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74" w:name="AUTOID-3121"/>
                  <w:bookmarkEnd w:id="74"/>
                  <w:r w:rsidRPr="00C4615E">
                    <w:rPr>
                      <w:rFonts w:ascii="Times New Roman" w:eastAsia="Times New Roman" w:hAnsi="Times New Roman" w:cs="Times New Roman"/>
                      <w:color w:val="000000"/>
                      <w:sz w:val="24"/>
                      <w:szCs w:val="24"/>
                    </w:rPr>
                    <w:t>LOGIN_USER</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bookmarkStart w:id="75" w:name="AUTOID-3124"/>
                  <w:bookmarkEnd w:id="75"/>
                  <w:r w:rsidRPr="00C4615E">
                    <w:rPr>
                      <w:rFonts w:ascii="Times New Roman" w:eastAsia="Times New Roman" w:hAnsi="Times New Roman" w:cs="Times New Roman"/>
                      <w:color w:val="000000"/>
                      <w:sz w:val="24"/>
                      <w:szCs w:val="24"/>
                    </w:rPr>
                    <w:t xml:space="preserve">INSTANCE_NUM </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DATABASE_NAME</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SERVER_ERROR</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IS_SERVERERROR</w:t>
                  </w:r>
                </w:p>
              </w:tc>
            </w:tr>
            <w:bookmarkEnd w:id="73"/>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LOGON</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You can specify a condition using either USERID( ) or USERNAME( ).</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SYSEVENT</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LOGIN_USER</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INSTANCE_NUM </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DATABASE_NAME</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LOGOFF</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You can specify a condition using either USERID( ) or USERNAME( ).</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SYSEVENT</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LOGIN_USER</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INSTANCE_NUM </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DATABASE_NAME</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STARTUP</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No database operations (DML and queries) are allowed. Instead, you might start up listener programs, pin code in memory, etc.</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SYSEVENT</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LOGIN_USER</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INSTANCE_NUM </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DATABASE_NAME</w:t>
                  </w:r>
                </w:p>
              </w:tc>
            </w:tr>
            <w:tr w:rsidR="00C4615E" w:rsidRPr="00C4615E" w:rsidTr="00C461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SHUTDOWN</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No database operations (DML and queries) are allowed. Instead, you might shut down listener programs, run performance collection utilities that write logs to files, etc.</w:t>
                  </w:r>
                </w:p>
              </w:tc>
              <w:tc>
                <w:tcPr>
                  <w:tcW w:w="0" w:type="auto"/>
                  <w:tcBorders>
                    <w:top w:val="outset" w:sz="6" w:space="0" w:color="auto"/>
                    <w:left w:val="outset" w:sz="6" w:space="0" w:color="auto"/>
                    <w:bottom w:val="outset" w:sz="6" w:space="0" w:color="auto"/>
                    <w:right w:val="outset" w:sz="6" w:space="0" w:color="auto"/>
                  </w:tcBorders>
                  <w:hideMark/>
                </w:tcPr>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SYSEVENT</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LOGIN_USER</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 xml:space="preserve">INSTANCE_NUM </w:t>
                  </w:r>
                </w:p>
                <w:p w:rsidR="00C4615E" w:rsidRPr="00C4615E" w:rsidRDefault="00C4615E" w:rsidP="00C4615E">
                  <w:pPr>
                    <w:spacing w:before="100" w:beforeAutospacing="1" w:after="100" w:afterAutospacing="1"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DATABASE_NAME</w:t>
                  </w:r>
                </w:p>
              </w:tc>
            </w:tr>
          </w:tbl>
          <w:p w:rsidR="00C4615E" w:rsidRPr="00C4615E" w:rsidRDefault="00C4615E" w:rsidP="00C4615E">
            <w:pPr>
              <w:spacing w:before="100" w:beforeAutospacing="1" w:after="100" w:afterAutospacing="1" w:line="240" w:lineRule="auto"/>
              <w:rPr>
                <w:ins w:id="76" w:author="Unknown"/>
                <w:rFonts w:ascii="Times New Roman" w:eastAsia="Times New Roman" w:hAnsi="Times New Roman" w:cs="Times New Roman"/>
                <w:color w:val="000000"/>
                <w:sz w:val="24"/>
                <w:szCs w:val="24"/>
              </w:rPr>
            </w:pPr>
            <w:ins w:id="77" w:author="Unknown">
              <w:r w:rsidRPr="00C4615E">
                <w:rPr>
                  <w:rFonts w:ascii="Times New Roman" w:eastAsia="Times New Roman" w:hAnsi="Times New Roman" w:cs="Times New Roman"/>
                  <w:color w:val="000000"/>
                  <w:sz w:val="24"/>
                  <w:szCs w:val="24"/>
                </w:rPr>
                <w:lastRenderedPageBreak/>
                <w:t>Keep in mind the following rules when working with these triggers:</w:t>
              </w:r>
            </w:ins>
          </w:p>
          <w:p w:rsidR="00C4615E" w:rsidRPr="00C4615E" w:rsidRDefault="00C4615E" w:rsidP="00C4615E">
            <w:pPr>
              <w:numPr>
                <w:ilvl w:val="0"/>
                <w:numId w:val="2"/>
              </w:numPr>
              <w:spacing w:before="100" w:beforeAutospacing="1" w:after="100" w:afterAutospacing="1" w:line="240" w:lineRule="auto"/>
              <w:rPr>
                <w:ins w:id="78" w:author="Unknown"/>
                <w:rFonts w:ascii="Times New Roman" w:eastAsia="Times New Roman" w:hAnsi="Times New Roman" w:cs="Times New Roman"/>
                <w:color w:val="000000"/>
                <w:sz w:val="24"/>
                <w:szCs w:val="24"/>
              </w:rPr>
            </w:pPr>
            <w:bookmarkStart w:id="79" w:name="AUTOID-3175"/>
            <w:bookmarkStart w:id="80" w:name="AUTOID-3173"/>
            <w:bookmarkEnd w:id="79"/>
            <w:bookmarkEnd w:id="80"/>
            <w:ins w:id="81" w:author="Unknown">
              <w:r w:rsidRPr="00C4615E">
                <w:rPr>
                  <w:rFonts w:ascii="Times New Roman" w:eastAsia="Times New Roman" w:hAnsi="Times New Roman" w:cs="Times New Roman"/>
                  <w:color w:val="000000"/>
                  <w:sz w:val="24"/>
                  <w:szCs w:val="24"/>
                </w:rPr>
                <w:t xml:space="preserve">Whenever a database-level event trigger fires, Oracle opens an autonomous transaction, fires the trigger, and commits any DML in the trigger logic independently of the existing user transaction. </w:t>
              </w:r>
            </w:ins>
          </w:p>
          <w:p w:rsidR="00C4615E" w:rsidRPr="00C4615E" w:rsidRDefault="00C4615E" w:rsidP="00C4615E">
            <w:pPr>
              <w:numPr>
                <w:ilvl w:val="0"/>
                <w:numId w:val="2"/>
              </w:numPr>
              <w:spacing w:before="100" w:beforeAutospacing="1" w:after="100" w:afterAutospacing="1" w:line="240" w:lineRule="auto"/>
              <w:rPr>
                <w:ins w:id="82" w:author="Unknown"/>
                <w:rFonts w:ascii="Times New Roman" w:eastAsia="Times New Roman" w:hAnsi="Times New Roman" w:cs="Times New Roman"/>
                <w:color w:val="000000"/>
                <w:sz w:val="24"/>
                <w:szCs w:val="24"/>
              </w:rPr>
            </w:pPr>
            <w:bookmarkStart w:id="83" w:name="AUTOID-3190"/>
            <w:bookmarkStart w:id="84" w:name="AUTOID-3188"/>
            <w:bookmarkStart w:id="85" w:name="AUTOID-3186"/>
            <w:bookmarkStart w:id="86" w:name="AUTOID-3184"/>
            <w:bookmarkStart w:id="87" w:name="AUTOID-3182"/>
            <w:bookmarkStart w:id="88" w:name="AUTOID-3180"/>
            <w:bookmarkEnd w:id="83"/>
            <w:bookmarkEnd w:id="84"/>
            <w:bookmarkEnd w:id="85"/>
            <w:bookmarkEnd w:id="86"/>
            <w:bookmarkEnd w:id="87"/>
            <w:bookmarkEnd w:id="88"/>
            <w:ins w:id="89" w:author="Unknown">
              <w:r w:rsidRPr="00C4615E">
                <w:rPr>
                  <w:rFonts w:ascii="Times New Roman" w:eastAsia="Times New Roman" w:hAnsi="Times New Roman" w:cs="Times New Roman"/>
                  <w:color w:val="000000"/>
                  <w:sz w:val="24"/>
                  <w:szCs w:val="24"/>
                </w:rPr>
                <w:t>When defining LOGON, STARTUP, and SERVERERROR triggers, you can only specify the AFTER context. If you specify BEFORE, you will get this 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rPr>
            </w:pPr>
            <w:ins w:id="91" w:author="Unknown">
              <w:r w:rsidRPr="00C4615E">
                <w:rPr>
                  <w:rFonts w:ascii="Courier New" w:eastAsia="Times New Roman" w:hAnsi="Courier New" w:cs="Courier New"/>
                  <w:color w:val="000000"/>
                  <w:sz w:val="20"/>
                  <w:szCs w:val="20"/>
                </w:rPr>
                <w:t xml:space="preserve">ORA-30500: database open triggers and server error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92" w:author="Unknown"/>
                <w:rFonts w:ascii="Courier New" w:eastAsia="Times New Roman" w:hAnsi="Courier New" w:cs="Courier New"/>
                <w:color w:val="000000"/>
                <w:sz w:val="20"/>
                <w:szCs w:val="20"/>
              </w:rPr>
            </w:pPr>
            <w:ins w:id="93" w:author="Unknown">
              <w:r w:rsidRPr="00C4615E">
                <w:rPr>
                  <w:rFonts w:ascii="Courier New" w:eastAsia="Times New Roman" w:hAnsi="Courier New" w:cs="Courier New"/>
                  <w:color w:val="000000"/>
                  <w:sz w:val="20"/>
                  <w:szCs w:val="20"/>
                </w:rPr>
                <w:t xml:space="preserve">           triggers cannot have BEFORE type</w:t>
              </w:r>
            </w:ins>
          </w:p>
          <w:p w:rsidR="00C4615E" w:rsidRPr="00C4615E" w:rsidRDefault="00C4615E" w:rsidP="00C4615E">
            <w:pPr>
              <w:numPr>
                <w:ilvl w:val="0"/>
                <w:numId w:val="3"/>
              </w:numPr>
              <w:spacing w:before="100" w:beforeAutospacing="1" w:after="100" w:afterAutospacing="1" w:line="240" w:lineRule="auto"/>
              <w:rPr>
                <w:ins w:id="94" w:author="Unknown"/>
                <w:rFonts w:ascii="Times New Roman" w:eastAsia="Times New Roman" w:hAnsi="Times New Roman" w:cs="Times New Roman"/>
                <w:color w:val="000000"/>
                <w:sz w:val="24"/>
                <w:szCs w:val="24"/>
              </w:rPr>
            </w:pPr>
            <w:bookmarkStart w:id="95" w:name="AUTOID-3196"/>
            <w:bookmarkEnd w:id="95"/>
            <w:ins w:id="96" w:author="Unknown">
              <w:r w:rsidRPr="00C4615E">
                <w:rPr>
                  <w:rFonts w:ascii="Times New Roman" w:eastAsia="Times New Roman" w:hAnsi="Times New Roman" w:cs="Times New Roman"/>
                  <w:color w:val="000000"/>
                  <w:sz w:val="24"/>
                  <w:szCs w:val="24"/>
                </w:rPr>
                <w:t>When defining LOGOFF and SHUTDOWN triggers, you can only specify the BEFORE context. If you specify AFTER, you will get this 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97" w:author="Unknown"/>
                <w:rFonts w:ascii="Courier New" w:eastAsia="Times New Roman" w:hAnsi="Courier New" w:cs="Courier New"/>
                <w:color w:val="000000"/>
                <w:sz w:val="20"/>
                <w:szCs w:val="20"/>
              </w:rPr>
            </w:pPr>
            <w:ins w:id="98" w:author="Unknown">
              <w:r w:rsidRPr="00C4615E">
                <w:rPr>
                  <w:rFonts w:ascii="Courier New" w:eastAsia="Times New Roman" w:hAnsi="Courier New" w:cs="Courier New"/>
                  <w:color w:val="000000"/>
                  <w:sz w:val="20"/>
                  <w:szCs w:val="20"/>
                </w:rPr>
                <w:t>ORA-30509: client logoff triggers cannot have AFTER type</w:t>
              </w:r>
            </w:ins>
          </w:p>
          <w:p w:rsidR="00C4615E" w:rsidRPr="00C4615E" w:rsidRDefault="00C4615E" w:rsidP="00C4615E">
            <w:pPr>
              <w:numPr>
                <w:ilvl w:val="0"/>
                <w:numId w:val="4"/>
              </w:numPr>
              <w:spacing w:before="100" w:beforeAutospacing="1" w:after="100" w:afterAutospacing="1" w:line="240" w:lineRule="auto"/>
              <w:rPr>
                <w:ins w:id="99" w:author="Unknown"/>
                <w:rFonts w:ascii="Times New Roman" w:eastAsia="Times New Roman" w:hAnsi="Times New Roman" w:cs="Times New Roman"/>
                <w:color w:val="000000"/>
                <w:sz w:val="24"/>
                <w:szCs w:val="24"/>
              </w:rPr>
            </w:pPr>
            <w:ins w:id="100" w:author="Unknown">
              <w:r w:rsidRPr="00C4615E">
                <w:rPr>
                  <w:rFonts w:ascii="Times New Roman" w:eastAsia="Times New Roman" w:hAnsi="Times New Roman" w:cs="Times New Roman"/>
                  <w:color w:val="000000"/>
                  <w:sz w:val="24"/>
                  <w:szCs w:val="24"/>
                </w:rPr>
                <w:t xml:space="preserve">You cannot define AFTER STARTUP and BEFORE SHUTDOWN triggers for a schema; these apply only to DATABASE. </w:t>
              </w:r>
            </w:ins>
          </w:p>
          <w:p w:rsidR="00C4615E" w:rsidRPr="00C4615E" w:rsidRDefault="00C4615E" w:rsidP="00C4615E">
            <w:pPr>
              <w:numPr>
                <w:ilvl w:val="0"/>
                <w:numId w:val="4"/>
              </w:numPr>
              <w:spacing w:before="100" w:beforeAutospacing="1" w:after="100" w:afterAutospacing="1" w:line="240" w:lineRule="auto"/>
              <w:rPr>
                <w:ins w:id="101" w:author="Unknown"/>
                <w:rFonts w:ascii="Times New Roman" w:eastAsia="Times New Roman" w:hAnsi="Times New Roman" w:cs="Times New Roman"/>
                <w:color w:val="000000"/>
                <w:sz w:val="24"/>
                <w:szCs w:val="24"/>
              </w:rPr>
            </w:pPr>
            <w:bookmarkStart w:id="102" w:name="AUTOID-3206"/>
            <w:bookmarkStart w:id="103" w:name="AUTOID-3204"/>
            <w:bookmarkEnd w:id="102"/>
            <w:bookmarkEnd w:id="103"/>
            <w:ins w:id="104" w:author="Unknown">
              <w:r w:rsidRPr="00C4615E">
                <w:rPr>
                  <w:rFonts w:ascii="Times New Roman" w:eastAsia="Times New Roman" w:hAnsi="Times New Roman" w:cs="Times New Roman"/>
                  <w:color w:val="000000"/>
                  <w:sz w:val="24"/>
                  <w:szCs w:val="24"/>
                </w:rPr>
                <w:t>Calls to DBMS_OUTPUT.PUT_LINE do not generate any visible output in the current session. If you want to obtain a record of actions that occurred, you will need to write information to a database table, database pipe, or operating system file. You could also use DBMS_AQ.ENQUEUE to place a message in a queue.</w:t>
              </w:r>
            </w:ins>
          </w:p>
          <w:p w:rsidR="00C4615E" w:rsidRPr="00C4615E" w:rsidRDefault="00C4615E" w:rsidP="00C4615E">
            <w:pPr>
              <w:numPr>
                <w:ilvl w:val="0"/>
                <w:numId w:val="4"/>
              </w:numPr>
              <w:spacing w:before="100" w:beforeAutospacing="1" w:after="100" w:afterAutospacing="1" w:line="240" w:lineRule="auto"/>
              <w:rPr>
                <w:ins w:id="105" w:author="Unknown"/>
                <w:rFonts w:ascii="Times New Roman" w:eastAsia="Times New Roman" w:hAnsi="Times New Roman" w:cs="Times New Roman"/>
                <w:color w:val="000000"/>
                <w:sz w:val="24"/>
                <w:szCs w:val="24"/>
              </w:rPr>
            </w:pPr>
            <w:ins w:id="106" w:author="Unknown">
              <w:r w:rsidRPr="00C4615E">
                <w:rPr>
                  <w:rFonts w:ascii="Times New Roman" w:eastAsia="Times New Roman" w:hAnsi="Times New Roman" w:cs="Times New Roman"/>
                  <w:color w:val="000000"/>
                  <w:sz w:val="24"/>
                  <w:szCs w:val="24"/>
                </w:rPr>
                <w:t>A SERVERERROR trigger will not fire for any of the following errors:</w:t>
              </w:r>
              <w:bookmarkStart w:id="107" w:name="AUTOID-3210"/>
              <w:r w:rsidRPr="00C4615E">
                <w:rPr>
                  <w:rFonts w:ascii="Times New Roman" w:eastAsia="Times New Roman" w:hAnsi="Times New Roman" w:cs="Times New Roman"/>
                  <w:color w:val="000000"/>
                  <w:sz w:val="24"/>
                  <w:szCs w:val="24"/>
                </w:rPr>
                <w:t xml:space="preserve"> </w:t>
              </w:r>
              <w:bookmarkEnd w:id="107"/>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color w:val="000000"/>
                <w:sz w:val="20"/>
                <w:szCs w:val="20"/>
              </w:rPr>
            </w:pPr>
            <w:ins w:id="109" w:author="Unknown">
              <w:r w:rsidRPr="00C4615E">
                <w:rPr>
                  <w:rFonts w:ascii="Courier New" w:eastAsia="Times New Roman" w:hAnsi="Courier New" w:cs="Courier New"/>
                  <w:color w:val="000000"/>
                  <w:sz w:val="20"/>
                  <w:szCs w:val="20"/>
                </w:rPr>
                <w:t>ORA-01403: no data found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color w:val="000000"/>
                <w:sz w:val="20"/>
                <w:szCs w:val="20"/>
              </w:rPr>
            </w:pPr>
            <w:ins w:id="111" w:author="Unknown">
              <w:r w:rsidRPr="00C4615E">
                <w:rPr>
                  <w:rFonts w:ascii="Courier New" w:eastAsia="Times New Roman" w:hAnsi="Courier New" w:cs="Courier New"/>
                  <w:color w:val="000000"/>
                  <w:sz w:val="20"/>
                  <w:szCs w:val="20"/>
                </w:rPr>
                <w:t>ORA-01422: exact fetch returns more than requested number of rows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i/>
                <w:iCs/>
                <w:color w:val="000000"/>
                <w:sz w:val="20"/>
                <w:szCs w:val="20"/>
              </w:rPr>
            </w:pPr>
            <w:ins w:id="113" w:author="Unknown">
              <w:r w:rsidRPr="00C4615E">
                <w:rPr>
                  <w:rFonts w:ascii="Courier New" w:eastAsia="Times New Roman" w:hAnsi="Courier New" w:cs="Courier New"/>
                  <w:color w:val="000000"/>
                  <w:sz w:val="20"/>
                  <w:szCs w:val="20"/>
                </w:rPr>
                <w:t xml:space="preserve">ORA-04030: out of process memory when trying to allocate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color w:val="000000"/>
                <w:sz w:val="20"/>
                <w:szCs w:val="20"/>
              </w:rPr>
            </w:pPr>
            <w:ins w:id="115" w:author="Unknown">
              <w:r w:rsidRPr="00C4615E">
                <w:rPr>
                  <w:rFonts w:ascii="Courier New" w:eastAsia="Times New Roman" w:hAnsi="Courier New" w:cs="Courier New"/>
                  <w:i/>
                  <w:iCs/>
                  <w:color w:val="000000"/>
                  <w:sz w:val="20"/>
                  <w:szCs w:val="20"/>
                </w:rPr>
                <w:t>nnn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color w:val="000000"/>
                <w:sz w:val="20"/>
                <w:szCs w:val="20"/>
              </w:rPr>
            </w:pPr>
            <w:ins w:id="117" w:author="Unknown">
              <w:r w:rsidRPr="00C4615E">
                <w:rPr>
                  <w:rFonts w:ascii="Courier New" w:eastAsia="Times New Roman" w:hAnsi="Courier New" w:cs="Courier New"/>
                  <w:color w:val="000000"/>
                  <w:sz w:val="20"/>
                  <w:szCs w:val="20"/>
                </w:rPr>
                <w:t xml:space="preserve"> bytes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0000"/>
                <w:sz w:val="20"/>
                <w:szCs w:val="20"/>
              </w:rPr>
            </w:pPr>
            <w:ins w:id="119" w:author="Unknown">
              <w:r w:rsidRPr="00C4615E">
                <w:rPr>
                  <w:rFonts w:ascii="Courier New" w:eastAsia="Times New Roman" w:hAnsi="Courier New" w:cs="Courier New"/>
                  <w:color w:val="000000"/>
                  <w:sz w:val="20"/>
                  <w:szCs w:val="20"/>
                </w:rPr>
                <w:t>ORA-01034: ORACLE not available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120" w:author="Unknown"/>
                <w:rFonts w:ascii="Courier New" w:eastAsia="Times New Roman" w:hAnsi="Courier New" w:cs="Courier New"/>
                <w:color w:val="000000"/>
                <w:sz w:val="20"/>
                <w:szCs w:val="20"/>
              </w:rPr>
            </w:pPr>
            <w:ins w:id="121" w:author="Unknown">
              <w:r w:rsidRPr="00C4615E">
                <w:rPr>
                  <w:rFonts w:ascii="Courier New" w:eastAsia="Times New Roman" w:hAnsi="Courier New" w:cs="Courier New"/>
                  <w:color w:val="000000"/>
                  <w:sz w:val="20"/>
                  <w:szCs w:val="20"/>
                </w:rPr>
                <w:t>ORA-01007: variable not in select list</w:t>
              </w:r>
            </w:ins>
          </w:p>
          <w:p w:rsidR="00C4615E" w:rsidRPr="00C4615E" w:rsidRDefault="00C4615E" w:rsidP="00C4615E">
            <w:pPr>
              <w:spacing w:before="100" w:beforeAutospacing="1" w:after="100" w:afterAutospacing="1" w:line="240" w:lineRule="auto"/>
              <w:outlineLvl w:val="2"/>
              <w:rPr>
                <w:ins w:id="122" w:author="Unknown"/>
                <w:rFonts w:ascii="Times New Roman" w:eastAsia="Times New Roman" w:hAnsi="Times New Roman" w:cs="Times New Roman"/>
                <w:b/>
                <w:bCs/>
                <w:color w:val="000000"/>
                <w:sz w:val="27"/>
                <w:szCs w:val="27"/>
              </w:rPr>
            </w:pPr>
            <w:bookmarkStart w:id="123" w:name="ch06-SECT-2.1"/>
            <w:ins w:id="124" w:author="Unknown">
              <w:r w:rsidRPr="00C4615E">
                <w:rPr>
                  <w:rFonts w:ascii="Times New Roman" w:eastAsia="Times New Roman" w:hAnsi="Times New Roman" w:cs="Times New Roman"/>
                  <w:b/>
                  <w:bCs/>
                  <w:color w:val="000000"/>
                  <w:sz w:val="27"/>
                  <w:szCs w:val="27"/>
                </w:rPr>
                <w:t>6.2.1 Examples of Database-Level Event Triggers</w:t>
              </w:r>
              <w:bookmarkEnd w:id="123"/>
              <w:r w:rsidRPr="00C4615E">
                <w:rPr>
                  <w:rFonts w:ascii="Times New Roman" w:eastAsia="Times New Roman" w:hAnsi="Times New Roman" w:cs="Times New Roman"/>
                  <w:b/>
                  <w:bCs/>
                  <w:color w:val="000000"/>
                  <w:sz w:val="27"/>
                  <w:szCs w:val="27"/>
                </w:rPr>
                <w:t xml:space="preserve"> </w:t>
              </w:r>
            </w:ins>
          </w:p>
          <w:p w:rsidR="00C4615E" w:rsidRPr="00C4615E" w:rsidRDefault="00C4615E" w:rsidP="00C4615E">
            <w:pPr>
              <w:spacing w:before="100" w:beforeAutospacing="1" w:after="100" w:afterAutospacing="1" w:line="240" w:lineRule="auto"/>
              <w:rPr>
                <w:ins w:id="125" w:author="Unknown"/>
                <w:rFonts w:ascii="Times New Roman" w:eastAsia="Times New Roman" w:hAnsi="Times New Roman" w:cs="Times New Roman"/>
                <w:color w:val="000000"/>
                <w:sz w:val="24"/>
                <w:szCs w:val="24"/>
              </w:rPr>
            </w:pPr>
            <w:ins w:id="126" w:author="Unknown">
              <w:r w:rsidRPr="00C4615E">
                <w:rPr>
                  <w:rFonts w:ascii="Times New Roman" w:eastAsia="Times New Roman" w:hAnsi="Times New Roman" w:cs="Times New Roman"/>
                  <w:color w:val="000000"/>
                  <w:sz w:val="24"/>
                  <w:szCs w:val="24"/>
                </w:rPr>
                <w:t>There are many different ways you can use database-level event triggers to manage your database. The following examples offer some simple models from which you can build your own, more complex variations.</w:t>
              </w:r>
            </w:ins>
          </w:p>
          <w:p w:rsidR="00C4615E" w:rsidRPr="00C4615E" w:rsidRDefault="00C4615E" w:rsidP="00C4615E">
            <w:pPr>
              <w:spacing w:before="100" w:beforeAutospacing="1" w:after="100" w:afterAutospacing="1" w:line="240" w:lineRule="auto"/>
              <w:outlineLvl w:val="3"/>
              <w:rPr>
                <w:ins w:id="127" w:author="Unknown"/>
                <w:rFonts w:ascii="Times New Roman" w:eastAsia="Times New Roman" w:hAnsi="Times New Roman" w:cs="Times New Roman"/>
                <w:b/>
                <w:bCs/>
                <w:color w:val="000000"/>
                <w:sz w:val="24"/>
                <w:szCs w:val="24"/>
              </w:rPr>
            </w:pPr>
            <w:bookmarkStart w:id="128" w:name="ch06-SECT-2.1.1"/>
            <w:ins w:id="129" w:author="Unknown">
              <w:r w:rsidRPr="00C4615E">
                <w:rPr>
                  <w:rFonts w:ascii="Times New Roman" w:eastAsia="Times New Roman" w:hAnsi="Times New Roman" w:cs="Times New Roman"/>
                  <w:b/>
                  <w:bCs/>
                  <w:color w:val="000000"/>
                  <w:sz w:val="24"/>
                  <w:szCs w:val="24"/>
                </w:rPr>
                <w:t>6.2.1.1 Pinning packages on database startup</w:t>
              </w:r>
              <w:bookmarkEnd w:id="128"/>
              <w:r w:rsidRPr="00C4615E">
                <w:rPr>
                  <w:rFonts w:ascii="Times New Roman" w:eastAsia="Times New Roman" w:hAnsi="Times New Roman" w:cs="Times New Roman"/>
                  <w:b/>
                  <w:bCs/>
                  <w:color w:val="000000"/>
                  <w:sz w:val="24"/>
                  <w:szCs w:val="24"/>
                </w:rPr>
                <w:t xml:space="preserve"> </w:t>
              </w:r>
            </w:ins>
          </w:p>
          <w:p w:rsidR="00C4615E" w:rsidRPr="00C4615E" w:rsidRDefault="00C4615E" w:rsidP="00C4615E">
            <w:pPr>
              <w:spacing w:before="100" w:beforeAutospacing="1" w:after="100" w:afterAutospacing="1" w:line="240" w:lineRule="auto"/>
              <w:rPr>
                <w:ins w:id="130" w:author="Unknown"/>
                <w:rFonts w:ascii="Times New Roman" w:eastAsia="Times New Roman" w:hAnsi="Times New Roman" w:cs="Times New Roman"/>
                <w:color w:val="000000"/>
                <w:sz w:val="24"/>
                <w:szCs w:val="24"/>
              </w:rPr>
            </w:pPr>
            <w:bookmarkStart w:id="131" w:name="AUTOID-3222"/>
            <w:bookmarkStart w:id="132" w:name="AUTOID-3219"/>
            <w:bookmarkEnd w:id="131"/>
            <w:bookmarkEnd w:id="132"/>
            <w:ins w:id="133" w:author="Unknown">
              <w:r w:rsidRPr="00C4615E">
                <w:rPr>
                  <w:rFonts w:ascii="Times New Roman" w:eastAsia="Times New Roman" w:hAnsi="Times New Roman" w:cs="Times New Roman"/>
                  <w:color w:val="000000"/>
                  <w:sz w:val="24"/>
                  <w:szCs w:val="24"/>
                </w:rPr>
                <w:t xml:space="preserve">A common requirement for a high-performance database is to pin one or more packages into shared memory. By pinning your code, it is exempted from the least recently used algorithm and will </w:t>
              </w:r>
              <w:r w:rsidRPr="00C4615E">
                <w:rPr>
                  <w:rFonts w:ascii="Times New Roman" w:eastAsia="Times New Roman" w:hAnsi="Times New Roman" w:cs="Times New Roman"/>
                  <w:i/>
                  <w:iCs/>
                  <w:color w:val="000000"/>
                  <w:sz w:val="24"/>
                  <w:szCs w:val="24"/>
                </w:rPr>
                <w:t>never</w:t>
              </w:r>
              <w:r w:rsidRPr="00C4615E">
                <w:rPr>
                  <w:rFonts w:ascii="Times New Roman" w:eastAsia="Times New Roman" w:hAnsi="Times New Roman" w:cs="Times New Roman"/>
                  <w:color w:val="000000"/>
                  <w:sz w:val="24"/>
                  <w:szCs w:val="24"/>
                </w:rPr>
                <w:t xml:space="preserve"> be aged out of the shared pool area. </w:t>
              </w:r>
            </w:ins>
          </w:p>
          <w:p w:rsidR="00C4615E" w:rsidRPr="00C4615E" w:rsidRDefault="00C4615E" w:rsidP="00C4615E">
            <w:pPr>
              <w:spacing w:before="100" w:beforeAutospacing="1" w:after="100" w:afterAutospacing="1" w:line="240" w:lineRule="auto"/>
              <w:rPr>
                <w:ins w:id="134" w:author="Unknown"/>
                <w:rFonts w:ascii="Times New Roman" w:eastAsia="Times New Roman" w:hAnsi="Times New Roman" w:cs="Times New Roman"/>
                <w:color w:val="000000"/>
                <w:sz w:val="24"/>
                <w:szCs w:val="24"/>
              </w:rPr>
            </w:pPr>
            <w:ins w:id="135" w:author="Unknown">
              <w:r w:rsidRPr="00C4615E">
                <w:rPr>
                  <w:rFonts w:ascii="Times New Roman" w:eastAsia="Times New Roman" w:hAnsi="Times New Roman" w:cs="Times New Roman"/>
                  <w:color w:val="000000"/>
                  <w:sz w:val="24"/>
                  <w:szCs w:val="24"/>
                </w:rPr>
                <w:lastRenderedPageBreak/>
                <w:t>Before the existence of STARTUP triggers, the DBA would have to set up a script to run after the database was started. Now, I can create a STARTUP trigger like the following:</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rPr>
            </w:pPr>
            <w:ins w:id="137" w:author="Unknown">
              <w:r w:rsidRPr="00C4615E">
                <w:rPr>
                  <w:rFonts w:ascii="Courier New" w:eastAsia="Times New Roman" w:hAnsi="Courier New" w:cs="Courier New"/>
                  <w:color w:val="000000"/>
                  <w:sz w:val="20"/>
                  <w:szCs w:val="20"/>
                </w:rPr>
                <w:t>/* Filename on companion disk: startup.trg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color w:val="000000"/>
                <w:sz w:val="20"/>
                <w:szCs w:val="20"/>
              </w:rPr>
            </w:pPr>
            <w:ins w:id="139" w:author="Unknown">
              <w:r w:rsidRPr="00C4615E">
                <w:rPr>
                  <w:rFonts w:ascii="Courier New" w:eastAsia="Times New Roman" w:hAnsi="Courier New" w:cs="Courier New"/>
                  <w:color w:val="000000"/>
                  <w:sz w:val="20"/>
                  <w:szCs w:val="20"/>
                </w:rPr>
                <w:t xml:space="preserve">CREATE OR REPLACE TRIGGER pin_code_on_startup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0000"/>
                <w:sz w:val="20"/>
                <w:szCs w:val="20"/>
              </w:rPr>
            </w:pPr>
            <w:ins w:id="141" w:author="Unknown">
              <w:r w:rsidRPr="00C4615E">
                <w:rPr>
                  <w:rFonts w:ascii="Courier New" w:eastAsia="Times New Roman" w:hAnsi="Courier New" w:cs="Courier New"/>
                  <w:color w:val="000000"/>
                  <w:sz w:val="20"/>
                  <w:szCs w:val="20"/>
                </w:rPr>
                <w:t xml:space="preserve">  AFTER STARTUP ON DATABASE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color w:val="000000"/>
                <w:sz w:val="20"/>
                <w:szCs w:val="20"/>
              </w:rPr>
            </w:pPr>
            <w:ins w:id="143"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rPr>
            </w:pPr>
            <w:ins w:id="145" w:author="Unknown">
              <w:r w:rsidRPr="00C4615E">
                <w:rPr>
                  <w:rFonts w:ascii="Courier New" w:eastAsia="Times New Roman" w:hAnsi="Courier New" w:cs="Courier New"/>
                  <w:color w:val="000000"/>
                  <w:sz w:val="20"/>
                  <w:szCs w:val="20"/>
                </w:rPr>
                <w:t xml:space="preserve">   /* Pin the default packages of PL/SQL to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rPr>
            </w:pPr>
            <w:ins w:id="147" w:author="Unknown">
              <w:r w:rsidRPr="00C4615E">
                <w:rPr>
                  <w:rFonts w:ascii="Courier New" w:eastAsia="Times New Roman" w:hAnsi="Courier New" w:cs="Courier New"/>
                  <w:color w:val="000000"/>
                  <w:sz w:val="20"/>
                  <w:szCs w:val="20"/>
                </w:rPr>
                <w:t xml:space="preserve">      improve runtime performance.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color w:val="000000"/>
                <w:sz w:val="20"/>
                <w:szCs w:val="20"/>
              </w:rPr>
            </w:pPr>
            <w:ins w:id="149" w:author="Unknown">
              <w:r w:rsidRPr="00C4615E">
                <w:rPr>
                  <w:rFonts w:ascii="Courier New" w:eastAsia="Times New Roman" w:hAnsi="Courier New" w:cs="Courier New"/>
                  <w:color w:val="000000"/>
                  <w:sz w:val="20"/>
                  <w:szCs w:val="20"/>
                </w:rPr>
                <w:t xml:space="preserve">   DBMS_SHARED_POOL.KEEP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rPr>
            </w:pPr>
            <w:ins w:id="151" w:author="Unknown">
              <w:r w:rsidRPr="00C4615E">
                <w:rPr>
                  <w:rFonts w:ascii="Courier New" w:eastAsia="Times New Roman" w:hAnsi="Courier New" w:cs="Courier New"/>
                  <w:color w:val="000000"/>
                  <w:sz w:val="20"/>
                  <w:szCs w:val="20"/>
                </w:rPr>
                <w:t xml:space="preserve">      'SYS.STANDARD', 'P');</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rPr>
            </w:pPr>
            <w:ins w:id="153" w:author="Unknown">
              <w:r w:rsidRPr="00C4615E">
                <w:rPr>
                  <w:rFonts w:ascii="Courier New" w:eastAsia="Times New Roman" w:hAnsi="Courier New" w:cs="Courier New"/>
                  <w:color w:val="000000"/>
                  <w:sz w:val="20"/>
                  <w:szCs w:val="20"/>
                </w:rPr>
                <w:t xml:space="preserve">   DBMS_SHARED_POOL.KEEP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color w:val="000000"/>
                <w:sz w:val="20"/>
                <w:szCs w:val="20"/>
              </w:rPr>
            </w:pPr>
            <w:ins w:id="155" w:author="Unknown">
              <w:r w:rsidRPr="00C4615E">
                <w:rPr>
                  <w:rFonts w:ascii="Courier New" w:eastAsia="Times New Roman" w:hAnsi="Courier New" w:cs="Courier New"/>
                  <w:color w:val="000000"/>
                  <w:sz w:val="20"/>
                  <w:szCs w:val="20"/>
                </w:rPr>
                <w:t xml:space="preserve">      'SYS.DBMS_STANDARD', 'P');</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color w:val="000000"/>
                <w:sz w:val="20"/>
                <w:szCs w:val="20"/>
              </w:rPr>
            </w:pPr>
            <w:ins w:id="157"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158" w:author="Unknown"/>
                <w:rFonts w:ascii="Courier New" w:eastAsia="Times New Roman" w:hAnsi="Courier New" w:cs="Courier New"/>
                <w:color w:val="000000"/>
                <w:sz w:val="20"/>
                <w:szCs w:val="20"/>
              </w:rPr>
            </w:pPr>
            <w:ins w:id="159"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160" w:author="Unknown"/>
                <w:rFonts w:ascii="Times New Roman" w:eastAsia="Times New Roman" w:hAnsi="Times New Roman" w:cs="Times New Roman"/>
                <w:color w:val="000000"/>
                <w:sz w:val="24"/>
                <w:szCs w:val="24"/>
              </w:rPr>
            </w:pPr>
            <w:ins w:id="161" w:author="Unknown">
              <w:r w:rsidRPr="00C4615E">
                <w:rPr>
                  <w:rFonts w:ascii="Times New Roman" w:eastAsia="Times New Roman" w:hAnsi="Times New Roman" w:cs="Times New Roman"/>
                  <w:color w:val="000000"/>
                  <w:sz w:val="24"/>
                  <w:szCs w:val="24"/>
                </w:rPr>
                <w:t>With this trigger in place, I guarantee that all of my large code elements (including cursors, types, and triggers) and even my sequences are cached in the shared pool until the instance goes down.</w:t>
              </w:r>
            </w:ins>
          </w:p>
          <w:p w:rsidR="00C4615E" w:rsidRPr="00C4615E" w:rsidRDefault="00C4615E" w:rsidP="00C4615E">
            <w:pPr>
              <w:spacing w:before="100" w:beforeAutospacing="1" w:after="100" w:afterAutospacing="1" w:line="240" w:lineRule="auto"/>
              <w:rPr>
                <w:ins w:id="162" w:author="Unknown"/>
                <w:rFonts w:ascii="Times New Roman" w:eastAsia="Times New Roman" w:hAnsi="Times New Roman" w:cs="Times New Roman"/>
                <w:color w:val="000000"/>
                <w:sz w:val="24"/>
                <w:szCs w:val="24"/>
              </w:rPr>
            </w:pPr>
            <w:ins w:id="163" w:author="Unknown">
              <w:r w:rsidRPr="00C4615E">
                <w:rPr>
                  <w:rFonts w:ascii="Times New Roman" w:eastAsia="Times New Roman" w:hAnsi="Times New Roman" w:cs="Times New Roman"/>
                  <w:color w:val="000000"/>
                  <w:sz w:val="24"/>
                  <w:szCs w:val="24"/>
                </w:rPr>
                <w:t xml:space="preserve">If you are going to be pinning objects, you should consider building an infrastructure table to store the names of elements you want pinned. Then instead of hard-coding your pin commands in a trigger (as just shown), you could run a procedure that reads through the table and pins each element found. This approach is explained in detail in </w:t>
              </w:r>
              <w:r w:rsidRPr="00C4615E">
                <w:rPr>
                  <w:rFonts w:ascii="Times New Roman" w:eastAsia="Times New Roman" w:hAnsi="Times New Roman" w:cs="Times New Roman"/>
                  <w:i/>
                  <w:iCs/>
                  <w:color w:val="000000"/>
                  <w:sz w:val="24"/>
                  <w:szCs w:val="24"/>
                </w:rPr>
                <w:t>Chapter 12</w:t>
              </w:r>
              <w:r w:rsidRPr="00C4615E">
                <w:rPr>
                  <w:rFonts w:ascii="Times New Roman" w:eastAsia="Times New Roman" w:hAnsi="Times New Roman" w:cs="Times New Roman"/>
                  <w:color w:val="000000"/>
                  <w:sz w:val="24"/>
                  <w:szCs w:val="24"/>
                </w:rPr>
                <w:t xml:space="preserve"> of </w:t>
              </w:r>
              <w:r w:rsidRPr="00C4615E">
                <w:rPr>
                  <w:rFonts w:ascii="Times New Roman" w:eastAsia="Times New Roman" w:hAnsi="Times New Roman" w:cs="Times New Roman"/>
                  <w:i/>
                  <w:iCs/>
                  <w:color w:val="000000"/>
                  <w:sz w:val="24"/>
                  <w:szCs w:val="24"/>
                </w:rPr>
                <w:t>Oracle Built-in Packages</w:t>
              </w:r>
              <w:r w:rsidRPr="00C4615E">
                <w:rPr>
                  <w:rFonts w:ascii="Times New Roman" w:eastAsia="Times New Roman" w:hAnsi="Times New Roman" w:cs="Times New Roman"/>
                  <w:color w:val="000000"/>
                  <w:sz w:val="24"/>
                  <w:szCs w:val="24"/>
                </w:rPr>
                <w:t xml:space="preserve"> . </w:t>
              </w:r>
            </w:ins>
          </w:p>
          <w:p w:rsidR="00C4615E" w:rsidRPr="00C4615E" w:rsidRDefault="00C4615E" w:rsidP="00C4615E">
            <w:pPr>
              <w:spacing w:before="100" w:beforeAutospacing="1" w:after="100" w:afterAutospacing="1" w:line="240" w:lineRule="auto"/>
              <w:outlineLvl w:val="3"/>
              <w:rPr>
                <w:ins w:id="164" w:author="Unknown"/>
                <w:rFonts w:ascii="Times New Roman" w:eastAsia="Times New Roman" w:hAnsi="Times New Roman" w:cs="Times New Roman"/>
                <w:b/>
                <w:bCs/>
                <w:color w:val="000000"/>
                <w:sz w:val="24"/>
                <w:szCs w:val="24"/>
              </w:rPr>
            </w:pPr>
            <w:bookmarkStart w:id="165" w:name="ch06-SECT-2.1.2"/>
            <w:ins w:id="166" w:author="Unknown">
              <w:r w:rsidRPr="00C4615E">
                <w:rPr>
                  <w:rFonts w:ascii="Times New Roman" w:eastAsia="Times New Roman" w:hAnsi="Times New Roman" w:cs="Times New Roman"/>
                  <w:b/>
                  <w:bCs/>
                  <w:color w:val="000000"/>
                  <w:sz w:val="24"/>
                  <w:szCs w:val="24"/>
                </w:rPr>
                <w:t>6.2.1.2 Tracking logins to the database</w:t>
              </w:r>
              <w:bookmarkEnd w:id="165"/>
              <w:r w:rsidRPr="00C4615E">
                <w:rPr>
                  <w:rFonts w:ascii="Times New Roman" w:eastAsia="Times New Roman" w:hAnsi="Times New Roman" w:cs="Times New Roman"/>
                  <w:b/>
                  <w:bCs/>
                  <w:color w:val="000000"/>
                  <w:sz w:val="24"/>
                  <w:szCs w:val="24"/>
                </w:rPr>
                <w:t xml:space="preserve"> </w:t>
              </w:r>
            </w:ins>
          </w:p>
          <w:p w:rsidR="00C4615E" w:rsidRPr="00C4615E" w:rsidRDefault="00C4615E" w:rsidP="00C4615E">
            <w:pPr>
              <w:spacing w:before="100" w:beforeAutospacing="1" w:after="100" w:afterAutospacing="1" w:line="240" w:lineRule="auto"/>
              <w:rPr>
                <w:ins w:id="167" w:author="Unknown"/>
                <w:rFonts w:ascii="Times New Roman" w:eastAsia="Times New Roman" w:hAnsi="Times New Roman" w:cs="Times New Roman"/>
                <w:color w:val="000000"/>
                <w:sz w:val="24"/>
                <w:szCs w:val="24"/>
              </w:rPr>
            </w:pPr>
            <w:bookmarkStart w:id="168" w:name="AUTOID-3243"/>
            <w:bookmarkStart w:id="169" w:name="AUTOID-3241"/>
            <w:bookmarkStart w:id="170" w:name="AUTOID-3239"/>
            <w:bookmarkStart w:id="171" w:name="AUTOID-3237"/>
            <w:bookmarkStart w:id="172" w:name="AUTOID-3234"/>
            <w:bookmarkEnd w:id="168"/>
            <w:bookmarkEnd w:id="169"/>
            <w:bookmarkEnd w:id="170"/>
            <w:bookmarkEnd w:id="171"/>
            <w:bookmarkEnd w:id="172"/>
            <w:ins w:id="173" w:author="Unknown">
              <w:r w:rsidRPr="00C4615E">
                <w:rPr>
                  <w:rFonts w:ascii="Times New Roman" w:eastAsia="Times New Roman" w:hAnsi="Times New Roman" w:cs="Times New Roman"/>
                  <w:color w:val="000000"/>
                  <w:sz w:val="24"/>
                  <w:szCs w:val="24"/>
                </w:rPr>
                <w:t>Suppose that I want to keep track of logins to my database instance. To make this information available in a structured fashion, I am going to send my login information to a queue using the Oracle Advanced Queuing (AQ) facility.</w:t>
              </w:r>
            </w:ins>
          </w:p>
          <w:p w:rsidR="00C4615E" w:rsidRPr="00C4615E" w:rsidRDefault="00C4615E" w:rsidP="00C4615E">
            <w:pPr>
              <w:spacing w:before="100" w:beforeAutospacing="1" w:after="100" w:afterAutospacing="1" w:line="240" w:lineRule="auto"/>
              <w:rPr>
                <w:ins w:id="174" w:author="Unknown"/>
                <w:rFonts w:ascii="Times New Roman" w:eastAsia="Times New Roman" w:hAnsi="Times New Roman" w:cs="Times New Roman"/>
                <w:color w:val="000000"/>
                <w:sz w:val="24"/>
                <w:szCs w:val="24"/>
              </w:rPr>
            </w:pPr>
            <w:bookmarkStart w:id="175" w:name="AUTOID-3246"/>
            <w:bookmarkEnd w:id="175"/>
            <w:ins w:id="176" w:author="Unknown">
              <w:r w:rsidRPr="00C4615E">
                <w:rPr>
                  <w:rFonts w:ascii="Times New Roman" w:eastAsia="Times New Roman" w:hAnsi="Times New Roman" w:cs="Times New Roman"/>
                  <w:color w:val="000000"/>
                  <w:sz w:val="24"/>
                  <w:szCs w:val="24"/>
                </w:rPr>
                <w:t xml:space="preserve">These steps are illustrated in </w:t>
              </w:r>
              <w:r w:rsidRPr="00C4615E">
                <w:rPr>
                  <w:rFonts w:ascii="Times New Roman" w:eastAsia="Times New Roman" w:hAnsi="Times New Roman" w:cs="Times New Roman"/>
                  <w:color w:val="000000"/>
                  <w:sz w:val="24"/>
                  <w:szCs w:val="24"/>
                </w:rPr>
                <w:fldChar w:fldCharType="begin"/>
              </w:r>
              <w:r w:rsidRPr="00C4615E">
                <w:rPr>
                  <w:rFonts w:ascii="Times New Roman" w:eastAsia="Times New Roman" w:hAnsi="Times New Roman" w:cs="Times New Roman"/>
                  <w:color w:val="000000"/>
                  <w:sz w:val="24"/>
                  <w:szCs w:val="24"/>
                </w:rPr>
                <w:instrText xml:space="preserve"> HYPERLINK "http://docstore.mik.ua/orelly/oracle/guide8i/ch06_02.htm" \l "ch06-12116" </w:instrText>
              </w:r>
              <w:r w:rsidRPr="00C4615E">
                <w:rPr>
                  <w:rFonts w:ascii="Times New Roman" w:eastAsia="Times New Roman" w:hAnsi="Times New Roman" w:cs="Times New Roman"/>
                  <w:color w:val="000000"/>
                  <w:sz w:val="24"/>
                  <w:szCs w:val="24"/>
                </w:rPr>
                <w:fldChar w:fldCharType="separate"/>
              </w:r>
              <w:r w:rsidRPr="00C4615E">
                <w:rPr>
                  <w:rFonts w:ascii="Times New Roman" w:eastAsia="Times New Roman" w:hAnsi="Times New Roman" w:cs="Times New Roman"/>
                  <w:color w:val="0000FF"/>
                  <w:sz w:val="24"/>
                  <w:szCs w:val="24"/>
                  <w:u w:val="single"/>
                </w:rPr>
                <w:t>Figure 6.2</w:t>
              </w:r>
              <w:r w:rsidRPr="00C4615E">
                <w:rPr>
                  <w:rFonts w:ascii="Times New Roman" w:eastAsia="Times New Roman" w:hAnsi="Times New Roman" w:cs="Times New Roman"/>
                  <w:color w:val="000000"/>
                  <w:sz w:val="24"/>
                  <w:szCs w:val="24"/>
                </w:rPr>
                <w:fldChar w:fldCharType="end"/>
              </w:r>
              <w:r w:rsidRPr="00C4615E">
                <w:rPr>
                  <w:rFonts w:ascii="Times New Roman" w:eastAsia="Times New Roman" w:hAnsi="Times New Roman" w:cs="Times New Roman"/>
                  <w:color w:val="000000"/>
                  <w:sz w:val="24"/>
                  <w:szCs w:val="24"/>
                </w:rPr>
                <w:t xml:space="preserve"> . You will find all of the AQ-related steps in the </w:t>
              </w:r>
              <w:r w:rsidRPr="00C4615E">
                <w:rPr>
                  <w:rFonts w:ascii="Times New Roman" w:eastAsia="Times New Roman" w:hAnsi="Times New Roman" w:cs="Times New Roman"/>
                  <w:i/>
                  <w:iCs/>
                  <w:color w:val="000000"/>
                  <w:sz w:val="24"/>
                  <w:szCs w:val="24"/>
                </w:rPr>
                <w:t>aq.sql</w:t>
              </w:r>
              <w:r w:rsidRPr="00C4615E">
                <w:rPr>
                  <w:rFonts w:ascii="Times New Roman" w:eastAsia="Times New Roman" w:hAnsi="Times New Roman" w:cs="Times New Roman"/>
                  <w:color w:val="000000"/>
                  <w:sz w:val="24"/>
                  <w:szCs w:val="24"/>
                </w:rPr>
                <w:t xml:space="preserve"> script on the companion disk; I'll concentrate on the trigger-related components here.</w:t>
              </w:r>
            </w:ins>
          </w:p>
          <w:p w:rsidR="00C4615E" w:rsidRPr="00C4615E" w:rsidRDefault="00C4615E" w:rsidP="00C4615E">
            <w:pPr>
              <w:spacing w:before="100" w:beforeAutospacing="1" w:after="100" w:afterAutospacing="1" w:line="240" w:lineRule="auto"/>
              <w:outlineLvl w:val="3"/>
              <w:rPr>
                <w:ins w:id="177" w:author="Unknown"/>
                <w:rFonts w:ascii="Times New Roman" w:eastAsia="Times New Roman" w:hAnsi="Times New Roman" w:cs="Times New Roman"/>
                <w:b/>
                <w:bCs/>
                <w:color w:val="000000"/>
                <w:sz w:val="24"/>
                <w:szCs w:val="24"/>
              </w:rPr>
            </w:pPr>
            <w:bookmarkStart w:id="178" w:name="ch06-12116"/>
            <w:ins w:id="179" w:author="Unknown">
              <w:r w:rsidRPr="00C4615E">
                <w:rPr>
                  <w:rFonts w:ascii="Times New Roman" w:eastAsia="Times New Roman" w:hAnsi="Times New Roman" w:cs="Times New Roman"/>
                  <w:b/>
                  <w:bCs/>
                  <w:color w:val="000000"/>
                  <w:sz w:val="24"/>
                  <w:szCs w:val="24"/>
                </w:rPr>
                <w:t>Figure 6.2: Logical flow of LOGON trigger</w:t>
              </w:r>
              <w:bookmarkEnd w:id="178"/>
              <w:r w:rsidRPr="00C4615E">
                <w:rPr>
                  <w:rFonts w:ascii="Times New Roman" w:eastAsia="Times New Roman" w:hAnsi="Times New Roman" w:cs="Times New Roman"/>
                  <w:b/>
                  <w:bCs/>
                  <w:color w:val="000000"/>
                  <w:sz w:val="24"/>
                  <w:szCs w:val="24"/>
                </w:rPr>
                <w:t xml:space="preserve"> </w:t>
              </w:r>
            </w:ins>
          </w:p>
          <w:p w:rsidR="00C4615E" w:rsidRPr="00C4615E" w:rsidRDefault="00C4615E" w:rsidP="00C4615E">
            <w:pPr>
              <w:spacing w:after="0" w:line="240" w:lineRule="auto"/>
              <w:rPr>
                <w:ins w:id="180" w:author="Unknown"/>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4781550" cy="2619375"/>
                  <wp:effectExtent l="19050" t="0" r="0" b="0"/>
                  <wp:docPr id="11" name="Picture 11" descr="Fig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6.2"/>
                          <pic:cNvPicPr>
                            <a:picLocks noChangeAspect="1" noChangeArrowheads="1"/>
                          </pic:cNvPicPr>
                        </pic:nvPicPr>
                        <pic:blipFill>
                          <a:blip r:embed="rId16"/>
                          <a:srcRect/>
                          <a:stretch>
                            <a:fillRect/>
                          </a:stretch>
                        </pic:blipFill>
                        <pic:spPr bwMode="auto">
                          <a:xfrm>
                            <a:off x="0" y="0"/>
                            <a:ext cx="4781550" cy="2619375"/>
                          </a:xfrm>
                          <a:prstGeom prst="rect">
                            <a:avLst/>
                          </a:prstGeom>
                          <a:noFill/>
                          <a:ln w="9525">
                            <a:noFill/>
                            <a:miter lim="800000"/>
                            <a:headEnd/>
                            <a:tailEnd/>
                          </a:ln>
                        </pic:spPr>
                      </pic:pic>
                    </a:graphicData>
                  </a:graphic>
                </wp:inline>
              </w:drawing>
            </w:r>
          </w:p>
          <w:p w:rsidR="00C4615E" w:rsidRPr="00C4615E" w:rsidRDefault="00C4615E" w:rsidP="00C4615E">
            <w:pPr>
              <w:spacing w:before="100" w:beforeAutospacing="1" w:after="100" w:afterAutospacing="1" w:line="240" w:lineRule="auto"/>
              <w:rPr>
                <w:ins w:id="181" w:author="Unknown"/>
                <w:rFonts w:ascii="Times New Roman" w:eastAsia="Times New Roman" w:hAnsi="Times New Roman" w:cs="Times New Roman"/>
                <w:color w:val="000000"/>
                <w:sz w:val="24"/>
                <w:szCs w:val="24"/>
              </w:rPr>
            </w:pPr>
            <w:bookmarkStart w:id="182" w:name="AUTOID-3254"/>
            <w:bookmarkEnd w:id="182"/>
            <w:ins w:id="183" w:author="Unknown">
              <w:r w:rsidRPr="00C4615E">
                <w:rPr>
                  <w:rFonts w:ascii="Times New Roman" w:eastAsia="Times New Roman" w:hAnsi="Times New Roman" w:cs="Times New Roman"/>
                  <w:color w:val="000000"/>
                  <w:sz w:val="24"/>
                  <w:szCs w:val="24"/>
                </w:rPr>
                <w:t>Let's start in reverse. Here is the LOGON trigger: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 w:author="Unknown"/>
                <w:rFonts w:ascii="Courier New" w:eastAsia="Times New Roman" w:hAnsi="Courier New" w:cs="Courier New"/>
                <w:color w:val="000000"/>
                <w:sz w:val="20"/>
                <w:szCs w:val="20"/>
              </w:rPr>
            </w:pPr>
            <w:ins w:id="185" w:author="Unknown">
              <w:r w:rsidRPr="00C4615E">
                <w:rPr>
                  <w:rFonts w:ascii="Courier New" w:eastAsia="Times New Roman" w:hAnsi="Courier New" w:cs="Courier New"/>
                  <w:color w:val="000000"/>
                  <w:sz w:val="20"/>
                  <w:szCs w:val="20"/>
                </w:rPr>
                <w:t>/* Filename on companion disk: aq.sql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color w:val="000000"/>
                <w:sz w:val="20"/>
                <w:szCs w:val="20"/>
              </w:rPr>
            </w:pPr>
            <w:ins w:id="187" w:author="Unknown">
              <w:r w:rsidRPr="00C4615E">
                <w:rPr>
                  <w:rFonts w:ascii="Courier New" w:eastAsia="Times New Roman" w:hAnsi="Courier New" w:cs="Courier New"/>
                  <w:color w:val="000000"/>
                  <w:sz w:val="20"/>
                  <w:szCs w:val="20"/>
                </w:rPr>
                <w:t>CREATE OR REPLACE TRIGGER publish_logon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color w:val="000000"/>
                <w:sz w:val="20"/>
                <w:szCs w:val="20"/>
              </w:rPr>
            </w:pPr>
            <w:ins w:id="189" w:author="Unknown">
              <w:r w:rsidRPr="00C4615E">
                <w:rPr>
                  <w:rFonts w:ascii="Courier New" w:eastAsia="Times New Roman" w:hAnsi="Courier New" w:cs="Courier New"/>
                  <w:color w:val="000000"/>
                  <w:sz w:val="20"/>
                  <w:szCs w:val="20"/>
                </w:rPr>
                <w:t>AFTER LOGON ON DATABASE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color w:val="000000"/>
                <w:sz w:val="20"/>
                <w:szCs w:val="20"/>
              </w:rPr>
            </w:pPr>
            <w:ins w:id="191"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color w:val="000000"/>
                <w:sz w:val="20"/>
                <w:szCs w:val="20"/>
              </w:rPr>
            </w:pPr>
            <w:ins w:id="193" w:author="Unknown">
              <w:r w:rsidRPr="00C4615E">
                <w:rPr>
                  <w:rFonts w:ascii="Courier New" w:eastAsia="Times New Roman" w:hAnsi="Courier New" w:cs="Courier New"/>
                  <w:color w:val="000000"/>
                  <w:sz w:val="20"/>
                  <w:szCs w:val="20"/>
                </w:rPr>
                <w:t xml:space="preserve">   oraevent.put ('This is a logon');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color w:val="000000"/>
                <w:sz w:val="20"/>
                <w:szCs w:val="20"/>
              </w:rPr>
            </w:pPr>
            <w:ins w:id="195"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196" w:author="Unknown"/>
                <w:rFonts w:ascii="Courier New" w:eastAsia="Times New Roman" w:hAnsi="Courier New" w:cs="Courier New"/>
                <w:color w:val="000000"/>
                <w:sz w:val="20"/>
                <w:szCs w:val="20"/>
              </w:rPr>
            </w:pPr>
            <w:ins w:id="197"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198" w:author="Unknown"/>
                <w:rFonts w:ascii="Times New Roman" w:eastAsia="Times New Roman" w:hAnsi="Times New Roman" w:cs="Times New Roman"/>
                <w:color w:val="000000"/>
                <w:sz w:val="24"/>
                <w:szCs w:val="24"/>
              </w:rPr>
            </w:pPr>
            <w:ins w:id="199" w:author="Unknown">
              <w:r w:rsidRPr="00C4615E">
                <w:rPr>
                  <w:rFonts w:ascii="Times New Roman" w:eastAsia="Times New Roman" w:hAnsi="Times New Roman" w:cs="Times New Roman"/>
                  <w:color w:val="000000"/>
                  <w:sz w:val="24"/>
                  <w:szCs w:val="24"/>
                </w:rPr>
                <w:t>As you can see, there isn't much to it: every time someone logs in to the database, we'll put a message in the queue with a call to oraevent.put. So let's take a look at that procedure: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color w:val="000000"/>
                <w:sz w:val="20"/>
                <w:szCs w:val="20"/>
              </w:rPr>
            </w:pPr>
            <w:ins w:id="201" w:author="Unknown">
              <w:r w:rsidRPr="00C4615E">
                <w:rPr>
                  <w:rFonts w:ascii="Courier New" w:eastAsia="Times New Roman" w:hAnsi="Courier New" w:cs="Courier New"/>
                  <w:color w:val="000000"/>
                  <w:sz w:val="20"/>
                  <w:szCs w:val="20"/>
                </w:rPr>
                <w:t xml:space="preserve">PROCEDURE oraevent.put (details_in IN VARCHAR2)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Courier New" w:eastAsia="Times New Roman" w:hAnsi="Courier New" w:cs="Courier New"/>
                <w:color w:val="000000"/>
                <w:sz w:val="20"/>
                <w:szCs w:val="20"/>
              </w:rPr>
            </w:pPr>
            <w:ins w:id="203" w:author="Unknown">
              <w:r w:rsidRPr="00C4615E">
                <w:rPr>
                  <w:rFonts w:ascii="Courier New" w:eastAsia="Times New Roman" w:hAnsi="Courier New" w:cs="Courier New"/>
                  <w:color w:val="000000"/>
                  <w:sz w:val="20"/>
                  <w:szCs w:val="20"/>
                </w:rPr>
                <w:t>IS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4" w:author="Unknown"/>
                <w:rFonts w:ascii="Courier New" w:eastAsia="Times New Roman" w:hAnsi="Courier New" w:cs="Courier New"/>
                <w:color w:val="000000"/>
                <w:sz w:val="20"/>
                <w:szCs w:val="20"/>
              </w:rPr>
            </w:pPr>
            <w:ins w:id="205" w:author="Unknown">
              <w:r w:rsidRPr="00C4615E">
                <w:rPr>
                  <w:rFonts w:ascii="Courier New" w:eastAsia="Times New Roman" w:hAnsi="Courier New" w:cs="Courier New"/>
                  <w:color w:val="000000"/>
                  <w:sz w:val="20"/>
                  <w:szCs w:val="20"/>
                </w:rPr>
                <w:t xml:space="preserve">   q_opts DBMS_AQ.ENQUEUE_OPTIONS_T;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color w:val="000000"/>
                <w:sz w:val="20"/>
                <w:szCs w:val="20"/>
              </w:rPr>
            </w:pPr>
            <w:ins w:id="207" w:author="Unknown">
              <w:r w:rsidRPr="00C4615E">
                <w:rPr>
                  <w:rFonts w:ascii="Courier New" w:eastAsia="Times New Roman" w:hAnsi="Courier New" w:cs="Courier New"/>
                  <w:color w:val="000000"/>
                  <w:sz w:val="20"/>
                  <w:szCs w:val="20"/>
                </w:rPr>
                <w:t xml:space="preserve">   msg_props DBMS_AQ.MESSAGE_PROPERTIES_T;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ins w:id="209" w:author="Unknown">
              <w:r w:rsidRPr="00C4615E">
                <w:rPr>
                  <w:rFonts w:ascii="Courier New" w:eastAsia="Times New Roman" w:hAnsi="Courier New" w:cs="Courier New"/>
                  <w:color w:val="000000"/>
                  <w:sz w:val="20"/>
                  <w:szCs w:val="20"/>
                </w:rPr>
                <w:t xml:space="preserve">   msg_handle RAW(16);</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color w:val="000000"/>
                <w:sz w:val="20"/>
                <w:szCs w:val="20"/>
              </w:rPr>
            </w:pPr>
            <w:ins w:id="211" w:author="Unknown">
              <w:r w:rsidRPr="00C4615E">
                <w:rPr>
                  <w:rFonts w:ascii="Courier New" w:eastAsia="Times New Roman" w:hAnsi="Courier New" w:cs="Courier New"/>
                  <w:color w:val="000000"/>
                  <w:sz w:val="20"/>
                  <w:szCs w:val="20"/>
                </w:rPr>
                <w:t xml:space="preserve">   event_l Event_t;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color w:val="000000"/>
                <w:sz w:val="20"/>
                <w:szCs w:val="20"/>
              </w:rPr>
            </w:pPr>
            <w:ins w:id="213"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Courier New" w:eastAsia="Times New Roman" w:hAnsi="Courier New" w:cs="Courier New"/>
                <w:color w:val="000000"/>
                <w:sz w:val="20"/>
                <w:szCs w:val="20"/>
              </w:rPr>
            </w:pPr>
            <w:ins w:id="215" w:author="Unknown">
              <w:r w:rsidRPr="00C4615E">
                <w:rPr>
                  <w:rFonts w:ascii="Courier New" w:eastAsia="Times New Roman" w:hAnsi="Courier New" w:cs="Courier New"/>
                  <w:color w:val="000000"/>
                  <w:sz w:val="20"/>
                  <w:szCs w:val="20"/>
                </w:rPr>
                <w:t xml:space="preserve">   /* Setting visibility to IMMEDIATE will</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color w:val="000000"/>
                <w:sz w:val="20"/>
                <w:szCs w:val="20"/>
              </w:rPr>
            </w:pPr>
            <w:ins w:id="217" w:author="Unknown">
              <w:r w:rsidRPr="00C4615E">
                <w:rPr>
                  <w:rFonts w:ascii="Courier New" w:eastAsia="Times New Roman" w:hAnsi="Courier New" w:cs="Courier New"/>
                  <w:color w:val="000000"/>
                  <w:sz w:val="20"/>
                  <w:szCs w:val="20"/>
                </w:rPr>
                <w:t xml:space="preserve">   || force the queue to "commit" before the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color w:val="000000"/>
                <w:sz w:val="20"/>
                <w:szCs w:val="20"/>
              </w:rPr>
            </w:pPr>
            <w:ins w:id="219" w:author="Unknown">
              <w:r w:rsidRPr="00C4615E">
                <w:rPr>
                  <w:rFonts w:ascii="Courier New" w:eastAsia="Times New Roman" w:hAnsi="Courier New" w:cs="Courier New"/>
                  <w:color w:val="000000"/>
                  <w:sz w:val="20"/>
                  <w:szCs w:val="20"/>
                </w:rPr>
                <w:t xml:space="preserve">   || client transaction commits.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color w:val="000000"/>
                <w:sz w:val="20"/>
                <w:szCs w:val="20"/>
              </w:rPr>
            </w:pPr>
            <w:ins w:id="221" w:author="Unknown">
              <w:r w:rsidRPr="00C4615E">
                <w:rPr>
                  <w:rFonts w:ascii="Courier New" w:eastAsia="Times New Roman" w:hAnsi="Courier New" w:cs="Courier New"/>
                  <w:color w:val="000000"/>
                  <w:sz w:val="20"/>
                  <w:szCs w:val="20"/>
                </w:rPr>
                <w:t xml:space="preserv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color w:val="000000"/>
                <w:sz w:val="20"/>
                <w:szCs w:val="20"/>
              </w:rPr>
            </w:pPr>
            <w:ins w:id="223" w:author="Unknown">
              <w:r w:rsidRPr="00C4615E">
                <w:rPr>
                  <w:rFonts w:ascii="Courier New" w:eastAsia="Times New Roman" w:hAnsi="Courier New" w:cs="Courier New"/>
                  <w:color w:val="000000"/>
                  <w:sz w:val="20"/>
                  <w:szCs w:val="20"/>
                </w:rPr>
                <w:t xml:space="preserve">   q_opts.visibility := DBMS_AQ.IMMEDIATE;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color w:val="000000"/>
                <w:sz w:val="20"/>
                <w:szCs w:val="20"/>
              </w:rPr>
            </w:pPr>
            <w:ins w:id="225" w:author="Unknown">
              <w:r w:rsidRPr="00C4615E">
                <w:rPr>
                  <w:rFonts w:ascii="Courier New" w:eastAsia="Times New Roman" w:hAnsi="Courier New" w:cs="Courier New"/>
                  <w:color w:val="000000"/>
                  <w:sz w:val="20"/>
                  <w:szCs w:val="20"/>
                </w:rPr>
                <w:t xml:space="preserve">   event_l := Event_t.make(details_in);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color w:val="000000"/>
                <w:sz w:val="20"/>
                <w:szCs w:val="20"/>
              </w:rPr>
            </w:pPr>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ins w:id="228" w:author="Unknown">
              <w:r w:rsidRPr="00C4615E">
                <w:rPr>
                  <w:rFonts w:ascii="Courier New" w:eastAsia="Times New Roman" w:hAnsi="Courier New" w:cs="Courier New"/>
                  <w:color w:val="000000"/>
                  <w:sz w:val="20"/>
                  <w:szCs w:val="20"/>
                </w:rPr>
                <w:t xml:space="preserve">   DBMS_AQ.ENQUEUE(queue_name =&gt; 'aqadmin.loginQ',</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color w:val="000000"/>
                <w:sz w:val="20"/>
                <w:szCs w:val="20"/>
              </w:rPr>
            </w:pPr>
            <w:ins w:id="230" w:author="Unknown">
              <w:r w:rsidRPr="00C4615E">
                <w:rPr>
                  <w:rFonts w:ascii="Courier New" w:eastAsia="Times New Roman" w:hAnsi="Courier New" w:cs="Courier New"/>
                  <w:color w:val="000000"/>
                  <w:sz w:val="20"/>
                  <w:szCs w:val="20"/>
                </w:rPr>
                <w:t xml:space="preserve">      enqueue_options =&gt; q_opts,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color w:val="000000"/>
                <w:sz w:val="20"/>
                <w:szCs w:val="20"/>
              </w:rPr>
            </w:pPr>
            <w:ins w:id="232" w:author="Unknown">
              <w:r w:rsidRPr="00C4615E">
                <w:rPr>
                  <w:rFonts w:ascii="Courier New" w:eastAsia="Times New Roman" w:hAnsi="Courier New" w:cs="Courier New"/>
                  <w:color w:val="000000"/>
                  <w:sz w:val="20"/>
                  <w:szCs w:val="20"/>
                </w:rPr>
                <w:t xml:space="preserve">      message_properties =&gt; msg_props,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rPr>
            </w:pPr>
            <w:ins w:id="234" w:author="Unknown">
              <w:r w:rsidRPr="00C4615E">
                <w:rPr>
                  <w:rFonts w:ascii="Courier New" w:eastAsia="Times New Roman" w:hAnsi="Courier New" w:cs="Courier New"/>
                  <w:color w:val="000000"/>
                  <w:sz w:val="20"/>
                  <w:szCs w:val="20"/>
                </w:rPr>
                <w:t xml:space="preserve">      payload =&gt; event_l,</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color w:val="000000"/>
                <w:sz w:val="20"/>
                <w:szCs w:val="20"/>
              </w:rPr>
            </w:pPr>
            <w:ins w:id="236" w:author="Unknown">
              <w:r w:rsidRPr="00C4615E">
                <w:rPr>
                  <w:rFonts w:ascii="Courier New" w:eastAsia="Times New Roman" w:hAnsi="Courier New" w:cs="Courier New"/>
                  <w:color w:val="000000"/>
                  <w:sz w:val="20"/>
                  <w:szCs w:val="20"/>
                </w:rPr>
                <w:t xml:space="preserve">      msgid =&gt; msg_handle);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237" w:author="Unknown"/>
                <w:rFonts w:ascii="Courier New" w:eastAsia="Times New Roman" w:hAnsi="Courier New" w:cs="Courier New"/>
                <w:color w:val="000000"/>
                <w:sz w:val="20"/>
                <w:szCs w:val="20"/>
              </w:rPr>
            </w:pPr>
            <w:ins w:id="238" w:author="Unknown">
              <w:r w:rsidRPr="00C4615E">
                <w:rPr>
                  <w:rFonts w:ascii="Courier New" w:eastAsia="Times New Roman" w:hAnsi="Courier New" w:cs="Courier New"/>
                  <w:color w:val="000000"/>
                  <w:sz w:val="20"/>
                  <w:szCs w:val="20"/>
                </w:rPr>
                <w:lastRenderedPageBreak/>
                <w:t>END;</w:t>
              </w:r>
            </w:ins>
          </w:p>
          <w:p w:rsidR="00C4615E" w:rsidRPr="00C4615E" w:rsidRDefault="00C4615E" w:rsidP="00C4615E">
            <w:pPr>
              <w:spacing w:before="100" w:beforeAutospacing="1" w:after="100" w:afterAutospacing="1" w:line="240" w:lineRule="auto"/>
              <w:rPr>
                <w:ins w:id="239" w:author="Unknown"/>
                <w:rFonts w:ascii="Times New Roman" w:eastAsia="Times New Roman" w:hAnsi="Times New Roman" w:cs="Times New Roman"/>
                <w:color w:val="000000"/>
                <w:sz w:val="24"/>
                <w:szCs w:val="24"/>
              </w:rPr>
            </w:pPr>
            <w:bookmarkStart w:id="240" w:name="AUTOID-3260"/>
            <w:bookmarkEnd w:id="240"/>
            <w:ins w:id="241" w:author="Unknown">
              <w:r w:rsidRPr="00C4615E">
                <w:rPr>
                  <w:rFonts w:ascii="Times New Roman" w:eastAsia="Times New Roman" w:hAnsi="Times New Roman" w:cs="Times New Roman"/>
                  <w:color w:val="000000"/>
                  <w:sz w:val="24"/>
                  <w:szCs w:val="24"/>
                </w:rPr>
                <w:t xml:space="preserve">This procedure calls DMBS_AQ.ENQUEUE to place a message, or </w:t>
              </w:r>
              <w:r w:rsidRPr="00C4615E">
                <w:rPr>
                  <w:rFonts w:ascii="Times New Roman" w:eastAsia="Times New Roman" w:hAnsi="Times New Roman" w:cs="Times New Roman"/>
                  <w:i/>
                  <w:iCs/>
                  <w:color w:val="000000"/>
                  <w:sz w:val="24"/>
                  <w:szCs w:val="24"/>
                </w:rPr>
                <w:t>payload</w:t>
              </w:r>
              <w:r w:rsidRPr="00C4615E">
                <w:rPr>
                  <w:rFonts w:ascii="Times New Roman" w:eastAsia="Times New Roman" w:hAnsi="Times New Roman" w:cs="Times New Roman"/>
                  <w:color w:val="000000"/>
                  <w:sz w:val="24"/>
                  <w:szCs w:val="24"/>
                </w:rPr>
                <w:t xml:space="preserve"> , in the loginQ queue. Each message is an object of type Event_t, defined as follows: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urier New" w:eastAsia="Times New Roman" w:hAnsi="Courier New" w:cs="Courier New"/>
                <w:color w:val="000000"/>
                <w:sz w:val="20"/>
                <w:szCs w:val="20"/>
              </w:rPr>
            </w:pPr>
            <w:ins w:id="243" w:author="Unknown">
              <w:r w:rsidRPr="00C4615E">
                <w:rPr>
                  <w:rFonts w:ascii="Courier New" w:eastAsia="Times New Roman" w:hAnsi="Courier New" w:cs="Courier New"/>
                  <w:color w:val="000000"/>
                  <w:sz w:val="20"/>
                  <w:szCs w:val="20"/>
                </w:rPr>
                <w:t>CREATE TYPE Event_t AS OBJECT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color w:val="000000"/>
                <w:sz w:val="20"/>
                <w:szCs w:val="20"/>
              </w:rPr>
            </w:pPr>
            <w:ins w:id="245" w:author="Unknown">
              <w:r w:rsidRPr="00C4615E">
                <w:rPr>
                  <w:rFonts w:ascii="Courier New" w:eastAsia="Times New Roman" w:hAnsi="Courier New" w:cs="Courier New"/>
                  <w:color w:val="000000"/>
                  <w:sz w:val="20"/>
                  <w:szCs w:val="20"/>
                </w:rPr>
                <w:t xml:space="preserve">   eventname VARCHAR2(64),</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color w:val="000000"/>
                <w:sz w:val="20"/>
                <w:szCs w:val="20"/>
              </w:rPr>
            </w:pPr>
            <w:ins w:id="247" w:author="Unknown">
              <w:r w:rsidRPr="00C4615E">
                <w:rPr>
                  <w:rFonts w:ascii="Courier New" w:eastAsia="Times New Roman" w:hAnsi="Courier New" w:cs="Courier New"/>
                  <w:color w:val="000000"/>
                  <w:sz w:val="20"/>
                  <w:szCs w:val="20"/>
                </w:rPr>
                <w:t xml:space="preserve">   details VARCHAR2(512),</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color w:val="000000"/>
                <w:sz w:val="20"/>
                <w:szCs w:val="20"/>
              </w:rPr>
            </w:pPr>
            <w:ins w:id="249" w:author="Unknown">
              <w:r w:rsidRPr="00C4615E">
                <w:rPr>
                  <w:rFonts w:ascii="Courier New" w:eastAsia="Times New Roman" w:hAnsi="Courier New" w:cs="Courier New"/>
                  <w:color w:val="000000"/>
                  <w:sz w:val="20"/>
                  <w:szCs w:val="20"/>
                </w:rPr>
                <w:t xml:space="preserve">   username VARCHAR2(30),</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urier New" w:eastAsia="Times New Roman" w:hAnsi="Courier New" w:cs="Courier New"/>
                <w:color w:val="000000"/>
                <w:sz w:val="20"/>
                <w:szCs w:val="20"/>
              </w:rPr>
            </w:pPr>
            <w:ins w:id="251" w:author="Unknown">
              <w:r w:rsidRPr="00C4615E">
                <w:rPr>
                  <w:rFonts w:ascii="Courier New" w:eastAsia="Times New Roman" w:hAnsi="Courier New" w:cs="Courier New"/>
                  <w:color w:val="000000"/>
                  <w:sz w:val="20"/>
                  <w:szCs w:val="20"/>
                </w:rPr>
                <w:t xml:space="preserve">   timestamp DATE,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rPr>
            </w:pPr>
            <w:ins w:id="253" w:author="Unknown">
              <w:r w:rsidRPr="00C4615E">
                <w:rPr>
                  <w:rFonts w:ascii="Courier New" w:eastAsia="Times New Roman" w:hAnsi="Courier New" w:cs="Courier New"/>
                  <w:color w:val="000000"/>
                  <w:sz w:val="20"/>
                  <w:szCs w:val="20"/>
                </w:rPr>
                <w:t xml:space="preserve">   STATIC FUNCTION make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rPr>
            </w:pPr>
            <w:ins w:id="255" w:author="Unknown">
              <w:r w:rsidRPr="00C4615E">
                <w:rPr>
                  <w:rFonts w:ascii="Courier New" w:eastAsia="Times New Roman" w:hAnsi="Courier New" w:cs="Courier New"/>
                  <w:color w:val="000000"/>
                  <w:sz w:val="20"/>
                  <w:szCs w:val="20"/>
                </w:rPr>
                <w:t xml:space="preserve">      details_in IN VARCHAR2) RETURN Event_t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color w:val="000000"/>
                <w:sz w:val="20"/>
                <w:szCs w:val="20"/>
              </w:rPr>
            </w:pPr>
            <w:ins w:id="257" w:author="Unknown">
              <w:r w:rsidRPr="00C4615E">
                <w:rPr>
                  <w:rFonts w:ascii="Courier New" w:eastAsia="Times New Roman" w:hAnsi="Courier New" w:cs="Courier New"/>
                  <w:color w:val="000000"/>
                  <w:sz w:val="20"/>
                  <w:szCs w:val="20"/>
                </w:rPr>
                <w: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color w:val="000000"/>
                <w:sz w:val="20"/>
                <w:szCs w:val="20"/>
              </w:rPr>
            </w:pPr>
            <w:ins w:id="259" w:author="Unknown">
              <w:r w:rsidRPr="00C4615E">
                <w:rPr>
                  <w:rFonts w:ascii="Courier New" w:eastAsia="Times New Roman" w:hAnsi="Courier New" w:cs="Courier New"/>
                  <w:color w:val="000000"/>
                  <w:sz w:val="20"/>
                  <w:szCs w:val="20"/>
                </w:rPr>
                <w: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color w:val="000000"/>
                <w:sz w:val="20"/>
                <w:szCs w:val="20"/>
              </w:rPr>
            </w:pPr>
            <w:ins w:id="261" w:author="Unknown">
              <w:r w:rsidRPr="00C4615E">
                <w:rPr>
                  <w:rFonts w:ascii="Courier New" w:eastAsia="Times New Roman" w:hAnsi="Courier New" w:cs="Courier New"/>
                  <w:color w:val="000000"/>
                  <w:sz w:val="20"/>
                  <w:szCs w:val="20"/>
                </w:rPr>
                <w:t xml:space="preserve">CREATE OR REPLACE TYPE BODY Event_t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color w:val="000000"/>
                <w:sz w:val="20"/>
                <w:szCs w:val="20"/>
              </w:rPr>
            </w:pPr>
            <w:ins w:id="263" w:author="Unknown">
              <w:r w:rsidRPr="00C4615E">
                <w:rPr>
                  <w:rFonts w:ascii="Courier New" w:eastAsia="Times New Roman" w:hAnsi="Courier New" w:cs="Courier New"/>
                  <w:color w:val="000000"/>
                  <w:sz w:val="20"/>
                  <w:szCs w:val="20"/>
                </w:rPr>
                <w:t>AS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Courier New" w:eastAsia="Times New Roman" w:hAnsi="Courier New" w:cs="Courier New"/>
                <w:color w:val="000000"/>
                <w:sz w:val="20"/>
                <w:szCs w:val="20"/>
              </w:rPr>
            </w:pPr>
            <w:ins w:id="265" w:author="Unknown">
              <w:r w:rsidRPr="00C4615E">
                <w:rPr>
                  <w:rFonts w:ascii="Courier New" w:eastAsia="Times New Roman" w:hAnsi="Courier New" w:cs="Courier New"/>
                  <w:color w:val="000000"/>
                  <w:sz w:val="20"/>
                  <w:szCs w:val="20"/>
                </w:rPr>
                <w:t xml:space="preserve">   STATIC FUNCTION make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Courier New" w:eastAsia="Times New Roman" w:hAnsi="Courier New" w:cs="Courier New"/>
                <w:color w:val="000000"/>
                <w:sz w:val="20"/>
                <w:szCs w:val="20"/>
              </w:rPr>
            </w:pPr>
            <w:ins w:id="267" w:author="Unknown">
              <w:r w:rsidRPr="00C4615E">
                <w:rPr>
                  <w:rFonts w:ascii="Courier New" w:eastAsia="Times New Roman" w:hAnsi="Courier New" w:cs="Courier New"/>
                  <w:color w:val="000000"/>
                  <w:sz w:val="20"/>
                  <w:szCs w:val="20"/>
                </w:rPr>
                <w:t xml:space="preserve">      details_in IN VARCHAR2) RETURN Event_t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Courier New" w:eastAsia="Times New Roman" w:hAnsi="Courier New" w:cs="Courier New"/>
                <w:color w:val="000000"/>
                <w:sz w:val="20"/>
                <w:szCs w:val="20"/>
              </w:rPr>
            </w:pPr>
            <w:ins w:id="269" w:author="Unknown">
              <w:r w:rsidRPr="00C4615E">
                <w:rPr>
                  <w:rFonts w:ascii="Courier New" w:eastAsia="Times New Roman" w:hAnsi="Courier New" w:cs="Courier New"/>
                  <w:color w:val="000000"/>
                  <w:sz w:val="20"/>
                  <w:szCs w:val="20"/>
                </w:rPr>
                <w:t xml:space="preserve">   IS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rPr>
            </w:pPr>
            <w:ins w:id="271" w:author="Unknown">
              <w:r w:rsidRPr="00C4615E">
                <w:rPr>
                  <w:rFonts w:ascii="Courier New" w:eastAsia="Times New Roman" w:hAnsi="Courier New" w:cs="Courier New"/>
                  <w:color w:val="000000"/>
                  <w:sz w:val="20"/>
                  <w:szCs w:val="20"/>
                </w:rPr>
                <w:t xml:space="preserve">   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Courier New" w:eastAsia="Times New Roman" w:hAnsi="Courier New" w:cs="Courier New"/>
                <w:color w:val="000000"/>
                <w:sz w:val="20"/>
                <w:szCs w:val="20"/>
              </w:rPr>
            </w:pPr>
            <w:ins w:id="273" w:author="Unknown">
              <w:r w:rsidRPr="00C4615E">
                <w:rPr>
                  <w:rFonts w:ascii="Courier New" w:eastAsia="Times New Roman" w:hAnsi="Courier New" w:cs="Courier New"/>
                  <w:color w:val="000000"/>
                  <w:sz w:val="20"/>
                  <w:szCs w:val="20"/>
                </w:rPr>
                <w:t xml:space="preserve">      RETURN Event_t(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C4615E">
                <w:rPr>
                  <w:rFonts w:ascii="Courier New" w:eastAsia="Times New Roman" w:hAnsi="Courier New" w:cs="Courier New"/>
                  <w:color w:val="000000"/>
                  <w:sz w:val="20"/>
                  <w:szCs w:val="20"/>
                </w:rPr>
                <w:t xml:space="preserve">         SYSEVENT,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ins w:id="277" w:author="Unknown">
              <w:r w:rsidRPr="00C4615E">
                <w:rPr>
                  <w:rFonts w:ascii="Courier New" w:eastAsia="Times New Roman" w:hAnsi="Courier New" w:cs="Courier New"/>
                  <w:color w:val="000000"/>
                  <w:sz w:val="20"/>
                  <w:szCs w:val="20"/>
                </w:rPr>
                <w:t xml:space="preserve">         details_in,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rPr>
            </w:pPr>
            <w:ins w:id="279" w:author="Unknown">
              <w:r w:rsidRPr="00C4615E">
                <w:rPr>
                  <w:rFonts w:ascii="Courier New" w:eastAsia="Times New Roman" w:hAnsi="Courier New" w:cs="Courier New"/>
                  <w:color w:val="000000"/>
                  <w:sz w:val="20"/>
                  <w:szCs w:val="20"/>
                </w:rPr>
                <w:t xml:space="preserve">         LOGIN_USER,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color w:val="000000"/>
                <w:sz w:val="20"/>
                <w:szCs w:val="20"/>
              </w:rPr>
            </w:pPr>
            <w:ins w:id="281" w:author="Unknown">
              <w:r w:rsidRPr="00C4615E">
                <w:rPr>
                  <w:rFonts w:ascii="Courier New" w:eastAsia="Times New Roman" w:hAnsi="Courier New" w:cs="Courier New"/>
                  <w:color w:val="000000"/>
                  <w:sz w:val="20"/>
                  <w:szCs w:val="20"/>
                </w:rPr>
                <w:t xml:space="preserve">         SYSDATE);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color w:val="000000"/>
                <w:sz w:val="20"/>
                <w:szCs w:val="20"/>
              </w:rPr>
            </w:pPr>
            <w:ins w:id="283" w:author="Unknown">
              <w:r w:rsidRPr="00C4615E">
                <w:rPr>
                  <w:rFonts w:ascii="Courier New" w:eastAsia="Times New Roman" w:hAnsi="Courier New" w:cs="Courier New"/>
                  <w:color w:val="000000"/>
                  <w:sz w:val="20"/>
                  <w:szCs w:val="20"/>
                </w:rPr>
                <w:t xml:space="preserve">   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 w:author="Unknown"/>
                <w:rFonts w:ascii="Courier New" w:eastAsia="Times New Roman" w:hAnsi="Courier New" w:cs="Courier New"/>
                <w:color w:val="000000"/>
                <w:sz w:val="20"/>
                <w:szCs w:val="20"/>
              </w:rPr>
            </w:pPr>
            <w:ins w:id="285"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286" w:author="Unknown"/>
                <w:rFonts w:ascii="Courier New" w:eastAsia="Times New Roman" w:hAnsi="Courier New" w:cs="Courier New"/>
                <w:color w:val="000000"/>
                <w:sz w:val="20"/>
                <w:szCs w:val="20"/>
              </w:rPr>
            </w:pPr>
            <w:ins w:id="287"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288" w:author="Unknown"/>
                <w:rFonts w:ascii="Times New Roman" w:eastAsia="Times New Roman" w:hAnsi="Times New Roman" w:cs="Times New Roman"/>
                <w:color w:val="000000"/>
                <w:sz w:val="24"/>
                <w:szCs w:val="24"/>
              </w:rPr>
            </w:pPr>
            <w:ins w:id="289" w:author="Unknown">
              <w:r w:rsidRPr="00C4615E">
                <w:rPr>
                  <w:rFonts w:ascii="Times New Roman" w:eastAsia="Times New Roman" w:hAnsi="Times New Roman" w:cs="Times New Roman"/>
                  <w:color w:val="000000"/>
                  <w:sz w:val="24"/>
                  <w:szCs w:val="24"/>
                </w:rPr>
                <w:t xml:space="preserve">The RETURN statement relies on two of the event-related functions, SYSEVENT and LOGIN_USER, to record characteristics at the time of login. </w:t>
              </w:r>
            </w:ins>
          </w:p>
          <w:p w:rsidR="00C4615E" w:rsidRPr="00C4615E" w:rsidRDefault="00C4615E" w:rsidP="00C4615E">
            <w:pPr>
              <w:spacing w:before="100" w:beforeAutospacing="1" w:after="100" w:afterAutospacing="1" w:line="240" w:lineRule="auto"/>
              <w:rPr>
                <w:ins w:id="290" w:author="Unknown"/>
                <w:rFonts w:ascii="Times New Roman" w:eastAsia="Times New Roman" w:hAnsi="Times New Roman" w:cs="Times New Roman"/>
                <w:color w:val="000000"/>
                <w:sz w:val="24"/>
                <w:szCs w:val="24"/>
              </w:rPr>
            </w:pPr>
            <w:ins w:id="291" w:author="Unknown">
              <w:r w:rsidRPr="00C4615E">
                <w:rPr>
                  <w:rFonts w:ascii="Times New Roman" w:eastAsia="Times New Roman" w:hAnsi="Times New Roman" w:cs="Times New Roman"/>
                  <w:color w:val="000000"/>
                  <w:sz w:val="24"/>
                  <w:szCs w:val="24"/>
                </w:rPr>
                <w:t xml:space="preserve">Run the </w:t>
              </w:r>
              <w:r w:rsidRPr="00C4615E">
                <w:rPr>
                  <w:rFonts w:ascii="Times New Roman" w:eastAsia="Times New Roman" w:hAnsi="Times New Roman" w:cs="Times New Roman"/>
                  <w:i/>
                  <w:iCs/>
                  <w:color w:val="000000"/>
                  <w:sz w:val="24"/>
                  <w:szCs w:val="24"/>
                </w:rPr>
                <w:t>aq.sql</w:t>
              </w:r>
              <w:r w:rsidRPr="00C4615E">
                <w:rPr>
                  <w:rFonts w:ascii="Times New Roman" w:eastAsia="Times New Roman" w:hAnsi="Times New Roman" w:cs="Times New Roman"/>
                  <w:color w:val="000000"/>
                  <w:sz w:val="24"/>
                  <w:szCs w:val="24"/>
                </w:rPr>
                <w:t xml:space="preserve"> script to create all elements and then test the code by spawning a second SQL*Plus session to watch or dequeue the login messages.</w:t>
              </w:r>
            </w:ins>
          </w:p>
          <w:p w:rsidR="00C4615E" w:rsidRPr="00C4615E" w:rsidRDefault="00C4615E" w:rsidP="00C4615E">
            <w:pPr>
              <w:spacing w:before="100" w:beforeAutospacing="1" w:after="100" w:afterAutospacing="1" w:line="240" w:lineRule="auto"/>
              <w:outlineLvl w:val="3"/>
              <w:rPr>
                <w:ins w:id="292" w:author="Unknown"/>
                <w:rFonts w:ascii="Times New Roman" w:eastAsia="Times New Roman" w:hAnsi="Times New Roman" w:cs="Times New Roman"/>
                <w:b/>
                <w:bCs/>
                <w:color w:val="000000"/>
                <w:sz w:val="24"/>
                <w:szCs w:val="24"/>
              </w:rPr>
            </w:pPr>
            <w:bookmarkStart w:id="293" w:name="ch06-SECT-2.1.3"/>
            <w:ins w:id="294" w:author="Unknown">
              <w:r w:rsidRPr="00C4615E">
                <w:rPr>
                  <w:rFonts w:ascii="Times New Roman" w:eastAsia="Times New Roman" w:hAnsi="Times New Roman" w:cs="Times New Roman"/>
                  <w:b/>
                  <w:bCs/>
                  <w:color w:val="000000"/>
                  <w:sz w:val="24"/>
                  <w:szCs w:val="24"/>
                </w:rPr>
                <w:t>6.2.1.3 Trapping system errors</w:t>
              </w:r>
              <w:bookmarkEnd w:id="293"/>
              <w:r w:rsidRPr="00C4615E">
                <w:rPr>
                  <w:rFonts w:ascii="Times New Roman" w:eastAsia="Times New Roman" w:hAnsi="Times New Roman" w:cs="Times New Roman"/>
                  <w:b/>
                  <w:bCs/>
                  <w:color w:val="000000"/>
                  <w:sz w:val="24"/>
                  <w:szCs w:val="24"/>
                </w:rPr>
                <w:t xml:space="preserve"> </w:t>
              </w:r>
            </w:ins>
          </w:p>
          <w:p w:rsidR="00C4615E" w:rsidRPr="00C4615E" w:rsidRDefault="00C4615E" w:rsidP="00C4615E">
            <w:pPr>
              <w:spacing w:before="100" w:beforeAutospacing="1" w:after="100" w:afterAutospacing="1" w:line="240" w:lineRule="auto"/>
              <w:rPr>
                <w:ins w:id="295" w:author="Unknown"/>
                <w:rFonts w:ascii="Times New Roman" w:eastAsia="Times New Roman" w:hAnsi="Times New Roman" w:cs="Times New Roman"/>
                <w:color w:val="000000"/>
                <w:sz w:val="24"/>
                <w:szCs w:val="24"/>
              </w:rPr>
            </w:pPr>
            <w:bookmarkStart w:id="296" w:name="AUTOID-3277"/>
            <w:bookmarkStart w:id="297" w:name="AUTOID-3275"/>
            <w:bookmarkStart w:id="298" w:name="AUTOID-3273"/>
            <w:bookmarkStart w:id="299" w:name="AUTOID-3270"/>
            <w:bookmarkEnd w:id="296"/>
            <w:bookmarkEnd w:id="297"/>
            <w:bookmarkEnd w:id="298"/>
            <w:bookmarkEnd w:id="299"/>
            <w:ins w:id="300" w:author="Unknown">
              <w:r w:rsidRPr="00C4615E">
                <w:rPr>
                  <w:rFonts w:ascii="Times New Roman" w:eastAsia="Times New Roman" w:hAnsi="Times New Roman" w:cs="Times New Roman"/>
                  <w:color w:val="000000"/>
                  <w:sz w:val="24"/>
                  <w:szCs w:val="24"/>
                </w:rPr>
                <w:t xml:space="preserve">The SERVERERROR event will prove to be a very handy mechanism. You can define it at the database level, which means that any error raised in any schema will be interceptable through the trigger. You can also define a trigger for this event at the schema level, limiting the scope of firing of the trigger. </w:t>
              </w:r>
            </w:ins>
          </w:p>
          <w:p w:rsidR="00C4615E" w:rsidRPr="00C4615E" w:rsidRDefault="00C4615E" w:rsidP="00C4615E">
            <w:pPr>
              <w:spacing w:before="100" w:beforeAutospacing="1" w:after="100" w:afterAutospacing="1" w:line="240" w:lineRule="auto"/>
              <w:rPr>
                <w:ins w:id="301" w:author="Unknown"/>
                <w:rFonts w:ascii="Times New Roman" w:eastAsia="Times New Roman" w:hAnsi="Times New Roman" w:cs="Times New Roman"/>
                <w:color w:val="000000"/>
                <w:sz w:val="24"/>
                <w:szCs w:val="24"/>
              </w:rPr>
            </w:pPr>
            <w:bookmarkStart w:id="302" w:name="ch-06-dbpipe"/>
            <w:bookmarkEnd w:id="302"/>
            <w:ins w:id="303" w:author="Unknown">
              <w:r w:rsidRPr="00C4615E">
                <w:rPr>
                  <w:rFonts w:ascii="Times New Roman" w:eastAsia="Times New Roman" w:hAnsi="Times New Roman" w:cs="Times New Roman"/>
                  <w:color w:val="000000"/>
                  <w:sz w:val="24"/>
                  <w:szCs w:val="24"/>
                </w:rPr>
                <w:t>Suppose that you simply want to keep track of errors raised in a particular application running on your instance. When an error occurs, you write a message to a database pipe. Another session (running asynchronously to the application users) can then wake up and dump the contents of the pipe and examine the errors.</w:t>
              </w:r>
            </w:ins>
          </w:p>
          <w:p w:rsidR="00C4615E" w:rsidRPr="00C4615E" w:rsidRDefault="00C4615E" w:rsidP="00C4615E">
            <w:pPr>
              <w:spacing w:before="100" w:beforeAutospacing="1" w:after="100" w:afterAutospacing="1" w:line="240" w:lineRule="auto"/>
              <w:rPr>
                <w:ins w:id="304" w:author="Unknown"/>
                <w:rFonts w:ascii="Times New Roman" w:eastAsia="Times New Roman" w:hAnsi="Times New Roman" w:cs="Times New Roman"/>
                <w:color w:val="000000"/>
                <w:sz w:val="24"/>
                <w:szCs w:val="24"/>
              </w:rPr>
            </w:pPr>
            <w:bookmarkStart w:id="305" w:name="ch-06-dpp"/>
            <w:bookmarkStart w:id="306" w:name="AUTOID-3283"/>
            <w:bookmarkEnd w:id="305"/>
            <w:bookmarkEnd w:id="306"/>
            <w:ins w:id="307" w:author="Unknown">
              <w:r w:rsidRPr="00C4615E">
                <w:rPr>
                  <w:rFonts w:ascii="Times New Roman" w:eastAsia="Times New Roman" w:hAnsi="Times New Roman" w:cs="Times New Roman"/>
                  <w:color w:val="000000"/>
                  <w:sz w:val="24"/>
                  <w:szCs w:val="24"/>
                </w:rPr>
                <w:t xml:space="preserve">To facilitate that process, I have created and included on the disk a package called watch. Stored in </w:t>
              </w:r>
              <w:r w:rsidRPr="00C4615E">
                <w:rPr>
                  <w:rFonts w:ascii="Times New Roman" w:eastAsia="Times New Roman" w:hAnsi="Times New Roman" w:cs="Times New Roman"/>
                  <w:i/>
                  <w:iCs/>
                  <w:color w:val="000000"/>
                  <w:sz w:val="24"/>
                  <w:szCs w:val="24"/>
                </w:rPr>
                <w:t>watch.pkg</w:t>
              </w:r>
              <w:r w:rsidRPr="00C4615E">
                <w:rPr>
                  <w:rFonts w:ascii="Times New Roman" w:eastAsia="Times New Roman" w:hAnsi="Times New Roman" w:cs="Times New Roman"/>
                  <w:color w:val="000000"/>
                  <w:sz w:val="24"/>
                  <w:szCs w:val="24"/>
                </w:rPr>
                <w:t xml:space="preserve"> on the companion disk, this package allows you to watch </w:t>
              </w:r>
              <w:r w:rsidRPr="00C4615E">
                <w:rPr>
                  <w:rFonts w:ascii="Times New Roman" w:eastAsia="Times New Roman" w:hAnsi="Times New Roman" w:cs="Times New Roman"/>
                  <w:color w:val="000000"/>
                  <w:sz w:val="24"/>
                  <w:szCs w:val="24"/>
                </w:rPr>
                <w:lastRenderedPageBreak/>
                <w:t>actions and then direct a message constructed for that action to either the screen via DBMS_OUTPUT or to a pipe via DBMS_PIPE.</w:t>
              </w:r>
            </w:ins>
          </w:p>
          <w:p w:rsidR="00C4615E" w:rsidRPr="00C4615E" w:rsidRDefault="00C4615E" w:rsidP="00C4615E">
            <w:pPr>
              <w:spacing w:before="100" w:beforeAutospacing="1" w:after="100" w:afterAutospacing="1" w:line="240" w:lineRule="auto"/>
              <w:rPr>
                <w:ins w:id="308" w:author="Unknown"/>
                <w:rFonts w:ascii="Times New Roman" w:eastAsia="Times New Roman" w:hAnsi="Times New Roman" w:cs="Times New Roman"/>
                <w:color w:val="000000"/>
                <w:sz w:val="24"/>
                <w:szCs w:val="24"/>
              </w:rPr>
            </w:pPr>
            <w:ins w:id="309" w:author="Unknown">
              <w:r w:rsidRPr="00C4615E">
                <w:rPr>
                  <w:rFonts w:ascii="Times New Roman" w:eastAsia="Times New Roman" w:hAnsi="Times New Roman" w:cs="Times New Roman"/>
                  <w:b/>
                  <w:bCs/>
                  <w:color w:val="000000"/>
                  <w:sz w:val="24"/>
                  <w:szCs w:val="24"/>
                </w:rPr>
                <w:t>TIP:</w:t>
              </w:r>
              <w:r w:rsidRPr="00C4615E">
                <w:rPr>
                  <w:rFonts w:ascii="Times New Roman" w:eastAsia="Times New Roman" w:hAnsi="Times New Roman" w:cs="Times New Roman"/>
                  <w:color w:val="000000"/>
                  <w:sz w:val="24"/>
                  <w:szCs w:val="24"/>
                </w:rPr>
                <w:t xml:space="preserve"> If you are comfortable with Oracle Advanced Queuing, you'll find that the AQ facility certainly offers a more robust architecture than the basic database pipes of DBMS_PIPE for intersession communication and logging. DBMS_PIPE, on the other hand, is easier to use and also very handy to know for a variety of development scenarios.</w:t>
              </w:r>
            </w:ins>
          </w:p>
          <w:p w:rsidR="00C4615E" w:rsidRPr="00C4615E" w:rsidRDefault="00C4615E" w:rsidP="00C4615E">
            <w:pPr>
              <w:spacing w:before="100" w:beforeAutospacing="1" w:after="100" w:afterAutospacing="1" w:line="240" w:lineRule="auto"/>
              <w:rPr>
                <w:ins w:id="310" w:author="Unknown"/>
                <w:rFonts w:ascii="Times New Roman" w:eastAsia="Times New Roman" w:hAnsi="Times New Roman" w:cs="Times New Roman"/>
                <w:color w:val="000000"/>
                <w:sz w:val="24"/>
                <w:szCs w:val="24"/>
              </w:rPr>
            </w:pPr>
            <w:ins w:id="311" w:author="Unknown">
              <w:r w:rsidRPr="00C4615E">
                <w:rPr>
                  <w:rFonts w:ascii="Times New Roman" w:eastAsia="Times New Roman" w:hAnsi="Times New Roman" w:cs="Times New Roman"/>
                  <w:color w:val="000000"/>
                  <w:sz w:val="24"/>
                  <w:szCs w:val="24"/>
                </w:rPr>
                <w:t>Using the watch package, I first create a utility procedure that I will call in my SERVERERROR triggers: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Unknown"/>
                <w:rFonts w:ascii="Courier New" w:eastAsia="Times New Roman" w:hAnsi="Courier New" w:cs="Courier New"/>
                <w:color w:val="000000"/>
                <w:sz w:val="20"/>
                <w:szCs w:val="20"/>
              </w:rPr>
            </w:pPr>
            <w:ins w:id="313" w:author="Unknown">
              <w:r w:rsidRPr="00C4615E">
                <w:rPr>
                  <w:rFonts w:ascii="Courier New" w:eastAsia="Times New Roman" w:hAnsi="Courier New" w:cs="Courier New"/>
                  <w:color w:val="000000"/>
                  <w:sz w:val="20"/>
                  <w:szCs w:val="20"/>
                </w:rPr>
                <w:t>/* Filename on companion disk: serverr.trg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 w:author="Unknown"/>
                <w:rFonts w:ascii="Courier New" w:eastAsia="Times New Roman" w:hAnsi="Courier New" w:cs="Courier New"/>
                <w:color w:val="000000"/>
                <w:sz w:val="20"/>
                <w:szCs w:val="20"/>
              </w:rPr>
            </w:pPr>
            <w:ins w:id="315" w:author="Unknown">
              <w:r w:rsidRPr="00C4615E">
                <w:rPr>
                  <w:rFonts w:ascii="Courier New" w:eastAsia="Times New Roman" w:hAnsi="Courier New" w:cs="Courier New"/>
                  <w:color w:val="000000"/>
                  <w:sz w:val="20"/>
                  <w:szCs w:val="20"/>
                </w:rPr>
                <w:t>CREATE OR REPLACE PROCEDURE pipe_error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6" w:author="Unknown"/>
                <w:rFonts w:ascii="Courier New" w:eastAsia="Times New Roman" w:hAnsi="Courier New" w:cs="Courier New"/>
                <w:color w:val="000000"/>
                <w:sz w:val="20"/>
                <w:szCs w:val="20"/>
              </w:rPr>
            </w:pPr>
            <w:ins w:id="317" w:author="Unknown">
              <w:r w:rsidRPr="00C4615E">
                <w:rPr>
                  <w:rFonts w:ascii="Courier New" w:eastAsia="Times New Roman" w:hAnsi="Courier New" w:cs="Courier New"/>
                  <w:color w:val="000000"/>
                  <w:sz w:val="20"/>
                  <w:szCs w:val="20"/>
                </w:rPr>
                <w:t xml:space="preserve">   context IN VARCHAR2, msg IN VARCHAR2)</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 w:author="Unknown"/>
                <w:rFonts w:ascii="Courier New" w:eastAsia="Times New Roman" w:hAnsi="Courier New" w:cs="Courier New"/>
                <w:color w:val="000000"/>
                <w:sz w:val="20"/>
                <w:szCs w:val="20"/>
              </w:rPr>
            </w:pPr>
            <w:ins w:id="319" w:author="Unknown">
              <w:r w:rsidRPr="00C4615E">
                <w:rPr>
                  <w:rFonts w:ascii="Courier New" w:eastAsia="Times New Roman" w:hAnsi="Courier New" w:cs="Courier New"/>
                  <w:color w:val="000000"/>
                  <w:sz w:val="20"/>
                  <w:szCs w:val="20"/>
                </w:rPr>
                <w:t>IS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 w:author="Unknown"/>
                <w:rFonts w:ascii="Courier New" w:eastAsia="Times New Roman" w:hAnsi="Courier New" w:cs="Courier New"/>
                <w:color w:val="000000"/>
                <w:sz w:val="20"/>
                <w:szCs w:val="20"/>
              </w:rPr>
            </w:pPr>
            <w:ins w:id="321"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Courier New" w:eastAsia="Times New Roman" w:hAnsi="Courier New" w:cs="Courier New"/>
                <w:color w:val="000000"/>
                <w:sz w:val="20"/>
                <w:szCs w:val="20"/>
              </w:rPr>
            </w:pPr>
            <w:ins w:id="323" w:author="Unknown">
              <w:r w:rsidRPr="00C4615E">
                <w:rPr>
                  <w:rFonts w:ascii="Courier New" w:eastAsia="Times New Roman" w:hAnsi="Courier New" w:cs="Courier New"/>
                  <w:color w:val="000000"/>
                  <w:sz w:val="20"/>
                  <w:szCs w:val="20"/>
                </w:rPr>
                <w:t xml:space="preserve">   /* Send the information to a pipe.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4" w:author="Unknown"/>
                <w:rFonts w:ascii="Courier New" w:eastAsia="Times New Roman" w:hAnsi="Courier New" w:cs="Courier New"/>
                <w:color w:val="000000"/>
                <w:sz w:val="20"/>
                <w:szCs w:val="20"/>
              </w:rPr>
            </w:pPr>
            <w:ins w:id="325" w:author="Unknown">
              <w:r w:rsidRPr="00C4615E">
                <w:rPr>
                  <w:rFonts w:ascii="Courier New" w:eastAsia="Times New Roman" w:hAnsi="Courier New" w:cs="Courier New"/>
                  <w:color w:val="000000"/>
                  <w:sz w:val="20"/>
                  <w:szCs w:val="20"/>
                </w:rPr>
                <w:t xml:space="preserve">   watch.topipe;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6" w:author="Unknown"/>
                <w:rFonts w:ascii="Courier New" w:eastAsia="Times New Roman" w:hAnsi="Courier New" w:cs="Courier New"/>
                <w:color w:val="000000"/>
                <w:sz w:val="20"/>
                <w:szCs w:val="20"/>
              </w:rPr>
            </w:pPr>
            <w:ins w:id="327" w:author="Unknown">
              <w:r w:rsidRPr="00C4615E">
                <w:rPr>
                  <w:rFonts w:ascii="Courier New" w:eastAsia="Times New Roman" w:hAnsi="Courier New" w:cs="Courier New"/>
                  <w:color w:val="000000"/>
                  <w:sz w:val="20"/>
                  <w:szCs w:val="20"/>
                </w:rPr>
                <w:t xml:space="preserv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color w:val="000000"/>
                <w:sz w:val="20"/>
                <w:szCs w:val="20"/>
              </w:rPr>
            </w:pPr>
            <w:ins w:id="329" w:author="Unknown">
              <w:r w:rsidRPr="00C4615E">
                <w:rPr>
                  <w:rFonts w:ascii="Courier New" w:eastAsia="Times New Roman" w:hAnsi="Courier New" w:cs="Courier New"/>
                  <w:color w:val="000000"/>
                  <w:sz w:val="20"/>
                  <w:szCs w:val="20"/>
                </w:rPr>
                <w:t xml:space="preserve">   /* Retrieve all system event attributes.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rPr>
            </w:pPr>
            <w:ins w:id="331" w:author="Unknown">
              <w:r w:rsidRPr="00C4615E">
                <w:rPr>
                  <w:rFonts w:ascii="Courier New" w:eastAsia="Times New Roman" w:hAnsi="Courier New" w:cs="Courier New"/>
                  <w:color w:val="000000"/>
                  <w:sz w:val="20"/>
                  <w:szCs w:val="20"/>
                </w:rPr>
                <w:t xml:space="preserve">   watch.action (context || ' trap_error', msg);</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Courier New" w:eastAsia="Times New Roman" w:hAnsi="Courier New" w:cs="Courier New"/>
                <w:color w:val="000000"/>
                <w:sz w:val="20"/>
                <w:szCs w:val="20"/>
              </w:rPr>
            </w:pPr>
            <w:ins w:id="333"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334" w:author="Unknown"/>
                <w:rFonts w:ascii="Courier New" w:eastAsia="Times New Roman" w:hAnsi="Courier New" w:cs="Courier New"/>
                <w:color w:val="000000"/>
                <w:sz w:val="20"/>
                <w:szCs w:val="20"/>
              </w:rPr>
            </w:pPr>
            <w:ins w:id="335"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336" w:author="Unknown"/>
                <w:rFonts w:ascii="Times New Roman" w:eastAsia="Times New Roman" w:hAnsi="Times New Roman" w:cs="Times New Roman"/>
                <w:color w:val="000000"/>
                <w:sz w:val="24"/>
                <w:szCs w:val="24"/>
              </w:rPr>
            </w:pPr>
            <w:ins w:id="337" w:author="Unknown">
              <w:r w:rsidRPr="00C4615E">
                <w:rPr>
                  <w:rFonts w:ascii="Times New Roman" w:eastAsia="Times New Roman" w:hAnsi="Times New Roman" w:cs="Times New Roman"/>
                  <w:color w:val="000000"/>
                  <w:sz w:val="24"/>
                  <w:szCs w:val="24"/>
                </w:rPr>
                <w:t>I can then define a trigger at the database level that displays all of the attributes available from within this trigger: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 w:author="Unknown"/>
                <w:rFonts w:ascii="Courier New" w:eastAsia="Times New Roman" w:hAnsi="Courier New" w:cs="Courier New"/>
                <w:color w:val="000000"/>
                <w:sz w:val="20"/>
                <w:szCs w:val="20"/>
              </w:rPr>
            </w:pPr>
            <w:ins w:id="339" w:author="Unknown">
              <w:r w:rsidRPr="00C4615E">
                <w:rPr>
                  <w:rFonts w:ascii="Courier New" w:eastAsia="Times New Roman" w:hAnsi="Courier New" w:cs="Courier New"/>
                  <w:color w:val="000000"/>
                  <w:sz w:val="20"/>
                  <w:szCs w:val="20"/>
                </w:rPr>
                <w:t xml:space="preserve">CREATE OR REPLACE TRIGGER trap_error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0" w:author="Unknown"/>
                <w:rFonts w:ascii="Courier New" w:eastAsia="Times New Roman" w:hAnsi="Courier New" w:cs="Courier New"/>
                <w:color w:val="000000"/>
                <w:sz w:val="20"/>
                <w:szCs w:val="20"/>
              </w:rPr>
            </w:pPr>
            <w:ins w:id="341" w:author="Unknown">
              <w:r w:rsidRPr="00C4615E">
                <w:rPr>
                  <w:rFonts w:ascii="Courier New" w:eastAsia="Times New Roman" w:hAnsi="Courier New" w:cs="Courier New"/>
                  <w:color w:val="000000"/>
                  <w:sz w:val="20"/>
                  <w:szCs w:val="20"/>
                </w:rPr>
                <w:t xml:space="preserve">  AFTER SERVERERROR ON DATABASE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Unknown"/>
                <w:rFonts w:ascii="Courier New" w:eastAsia="Times New Roman" w:hAnsi="Courier New" w:cs="Courier New"/>
                <w:color w:val="000000"/>
                <w:sz w:val="20"/>
                <w:szCs w:val="20"/>
              </w:rPr>
            </w:pPr>
            <w:ins w:id="343"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Courier New" w:eastAsia="Times New Roman" w:hAnsi="Courier New" w:cs="Courier New"/>
                <w:color w:val="000000"/>
                <w:sz w:val="20"/>
                <w:szCs w:val="20"/>
              </w:rPr>
            </w:pPr>
            <w:ins w:id="345" w:author="Unknown">
              <w:r w:rsidRPr="00C4615E">
                <w:rPr>
                  <w:rFonts w:ascii="Courier New" w:eastAsia="Times New Roman" w:hAnsi="Courier New" w:cs="Courier New"/>
                  <w:color w:val="000000"/>
                  <w:sz w:val="20"/>
                  <w:szCs w:val="20"/>
                </w:rPr>
                <w:t xml:space="preserve">   pipe_error ('DATABASE',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Courier New" w:eastAsia="Times New Roman" w:hAnsi="Courier New" w:cs="Courier New"/>
                <w:color w:val="000000"/>
                <w:sz w:val="20"/>
                <w:szCs w:val="20"/>
              </w:rPr>
            </w:pPr>
            <w:ins w:id="347" w:author="Unknown">
              <w:r w:rsidRPr="00C4615E">
                <w:rPr>
                  <w:rFonts w:ascii="Courier New" w:eastAsia="Times New Roman" w:hAnsi="Courier New" w:cs="Courier New"/>
                  <w:color w:val="000000"/>
                  <w:sz w:val="20"/>
                  <w:szCs w:val="20"/>
                </w:rPr>
                <w:t xml:space="preserve">      sysevent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color w:val="000000"/>
                <w:sz w:val="20"/>
                <w:szCs w:val="20"/>
              </w:rPr>
            </w:pPr>
            <w:ins w:id="349" w:author="Unknown">
              <w:r w:rsidRPr="00C4615E">
                <w:rPr>
                  <w:rFonts w:ascii="Courier New" w:eastAsia="Times New Roman" w:hAnsi="Courier New" w:cs="Courier New"/>
                  <w:color w:val="000000"/>
                  <w:sz w:val="20"/>
                  <w:szCs w:val="20"/>
                </w:rPr>
                <w:t xml:space="preserve">      instance_num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color w:val="000000"/>
                <w:sz w:val="20"/>
                <w:szCs w:val="20"/>
              </w:rPr>
            </w:pPr>
            <w:ins w:id="351" w:author="Unknown">
              <w:r w:rsidRPr="00C4615E">
                <w:rPr>
                  <w:rFonts w:ascii="Courier New" w:eastAsia="Times New Roman" w:hAnsi="Courier New" w:cs="Courier New"/>
                  <w:color w:val="000000"/>
                  <w:sz w:val="20"/>
                  <w:szCs w:val="20"/>
                </w:rPr>
                <w:t xml:space="preserve">      database_name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Courier New" w:eastAsia="Times New Roman" w:hAnsi="Courier New" w:cs="Courier New"/>
                <w:color w:val="000000"/>
                <w:sz w:val="20"/>
                <w:szCs w:val="20"/>
              </w:rPr>
            </w:pPr>
            <w:ins w:id="353" w:author="Unknown">
              <w:r w:rsidRPr="00C4615E">
                <w:rPr>
                  <w:rFonts w:ascii="Courier New" w:eastAsia="Times New Roman" w:hAnsi="Courier New" w:cs="Courier New"/>
                  <w:color w:val="000000"/>
                  <w:sz w:val="20"/>
                  <w:szCs w:val="20"/>
                </w:rPr>
                <w:t xml:space="preserve">      SQLCODE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Unknown"/>
                <w:rFonts w:ascii="Courier New" w:eastAsia="Times New Roman" w:hAnsi="Courier New" w:cs="Courier New"/>
                <w:color w:val="000000"/>
                <w:sz w:val="20"/>
                <w:szCs w:val="20"/>
              </w:rPr>
            </w:pPr>
            <w:ins w:id="355" w:author="Unknown">
              <w:r w:rsidRPr="00C4615E">
                <w:rPr>
                  <w:rFonts w:ascii="Courier New" w:eastAsia="Times New Roman" w:hAnsi="Courier New" w:cs="Courier New"/>
                  <w:color w:val="000000"/>
                  <w:sz w:val="20"/>
                  <w:szCs w:val="20"/>
                </w:rPr>
                <w:t xml:space="preserve">      server_error (1) ||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rPr>
            </w:pPr>
            <w:ins w:id="357" w:author="Unknown">
              <w:r w:rsidRPr="00C4615E">
                <w:rPr>
                  <w:rFonts w:ascii="Courier New" w:eastAsia="Times New Roman" w:hAnsi="Courier New" w:cs="Courier New"/>
                  <w:color w:val="000000"/>
                  <w:sz w:val="20"/>
                  <w:szCs w:val="20"/>
                </w:rPr>
                <w:t xml:space="preserve">      login_user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rPr>
            </w:pPr>
            <w:ins w:id="359" w:author="Unknown">
              <w:r w:rsidRPr="00C4615E">
                <w:rPr>
                  <w:rFonts w:ascii="Courier New" w:eastAsia="Times New Roman" w:hAnsi="Courier New" w:cs="Courier New"/>
                  <w:color w:val="000000"/>
                  <w:sz w:val="20"/>
                  <w:szCs w:val="20"/>
                </w:rPr>
                <w:t xml:space="preserv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color w:val="000000"/>
                <w:sz w:val="20"/>
                <w:szCs w:val="20"/>
              </w:rPr>
            </w:pPr>
            <w:ins w:id="361"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362" w:author="Unknown"/>
                <w:rFonts w:ascii="Courier New" w:eastAsia="Times New Roman" w:hAnsi="Courier New" w:cs="Courier New"/>
                <w:color w:val="000000"/>
                <w:sz w:val="20"/>
                <w:szCs w:val="20"/>
              </w:rPr>
            </w:pPr>
            <w:ins w:id="363"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364" w:author="Unknown"/>
                <w:rFonts w:ascii="Times New Roman" w:eastAsia="Times New Roman" w:hAnsi="Times New Roman" w:cs="Times New Roman"/>
                <w:color w:val="000000"/>
                <w:sz w:val="24"/>
                <w:szCs w:val="24"/>
              </w:rPr>
            </w:pPr>
            <w:ins w:id="365" w:author="Unknown">
              <w:r w:rsidRPr="00C4615E">
                <w:rPr>
                  <w:rFonts w:ascii="Times New Roman" w:eastAsia="Times New Roman" w:hAnsi="Times New Roman" w:cs="Times New Roman"/>
                  <w:color w:val="000000"/>
                  <w:sz w:val="24"/>
                  <w:szCs w:val="24"/>
                </w:rPr>
                <w:t>I will also define a SERVERERROR trigger for the SCOTT schema, so we can explore the way multiple triggers of the same type fire:</w:t>
              </w:r>
              <w:bookmarkStart w:id="366" w:name="AUTOID-3295"/>
              <w:r w:rsidRPr="00C4615E">
                <w:rPr>
                  <w:rFonts w:ascii="Times New Roman" w:eastAsia="Times New Roman" w:hAnsi="Times New Roman" w:cs="Times New Roman"/>
                  <w:color w:val="000000"/>
                  <w:sz w:val="24"/>
                  <w:szCs w:val="24"/>
                </w:rPr>
                <w:t xml:space="preserve"> </w:t>
              </w:r>
              <w:bookmarkEnd w:id="366"/>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rPr>
            </w:pPr>
            <w:ins w:id="368" w:author="Unknown">
              <w:r w:rsidRPr="00C4615E">
                <w:rPr>
                  <w:rFonts w:ascii="Courier New" w:eastAsia="Times New Roman" w:hAnsi="Courier New" w:cs="Courier New"/>
                  <w:color w:val="000000"/>
                  <w:sz w:val="20"/>
                  <w:szCs w:val="20"/>
                </w:rPr>
                <w:t xml:space="preserve">CREATE OR REPLACE TRIGGER scott_trap_error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9" w:author="Unknown"/>
                <w:rFonts w:ascii="Courier New" w:eastAsia="Times New Roman" w:hAnsi="Courier New" w:cs="Courier New"/>
                <w:color w:val="000000"/>
                <w:sz w:val="20"/>
                <w:szCs w:val="20"/>
              </w:rPr>
            </w:pPr>
            <w:ins w:id="370" w:author="Unknown">
              <w:r w:rsidRPr="00C4615E">
                <w:rPr>
                  <w:rFonts w:ascii="Courier New" w:eastAsia="Times New Roman" w:hAnsi="Courier New" w:cs="Courier New"/>
                  <w:color w:val="000000"/>
                  <w:sz w:val="20"/>
                  <w:szCs w:val="20"/>
                </w:rPr>
                <w:t xml:space="preserve">  AFTER SERVERERROR ON SCOTT.SCHEMA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1" w:author="Unknown"/>
                <w:rFonts w:ascii="Courier New" w:eastAsia="Times New Roman" w:hAnsi="Courier New" w:cs="Courier New"/>
                <w:color w:val="000000"/>
                <w:sz w:val="20"/>
                <w:szCs w:val="20"/>
              </w:rPr>
            </w:pPr>
            <w:ins w:id="372"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rPr>
            </w:pPr>
            <w:ins w:id="374" w:author="Unknown">
              <w:r w:rsidRPr="00C4615E">
                <w:rPr>
                  <w:rFonts w:ascii="Courier New" w:eastAsia="Times New Roman" w:hAnsi="Courier New" w:cs="Courier New"/>
                  <w:color w:val="000000"/>
                  <w:sz w:val="20"/>
                  <w:szCs w:val="20"/>
                </w:rPr>
                <w:t xml:space="preserve">   pipe_error (login_user,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color w:val="000000"/>
                <w:sz w:val="20"/>
                <w:szCs w:val="20"/>
              </w:rPr>
            </w:pPr>
            <w:ins w:id="376" w:author="Unknown">
              <w:r w:rsidRPr="00C4615E">
                <w:rPr>
                  <w:rFonts w:ascii="Courier New" w:eastAsia="Times New Roman" w:hAnsi="Courier New" w:cs="Courier New"/>
                  <w:color w:val="000000"/>
                  <w:sz w:val="20"/>
                  <w:szCs w:val="20"/>
                </w:rPr>
                <w:lastRenderedPageBreak/>
                <w:t xml:space="preserve">      sysevent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7" w:author="Unknown"/>
                <w:rFonts w:ascii="Courier New" w:eastAsia="Times New Roman" w:hAnsi="Courier New" w:cs="Courier New"/>
                <w:color w:val="000000"/>
                <w:sz w:val="20"/>
                <w:szCs w:val="20"/>
              </w:rPr>
            </w:pPr>
            <w:ins w:id="378" w:author="Unknown">
              <w:r w:rsidRPr="00C4615E">
                <w:rPr>
                  <w:rFonts w:ascii="Courier New" w:eastAsia="Times New Roman" w:hAnsi="Courier New" w:cs="Courier New"/>
                  <w:color w:val="000000"/>
                  <w:sz w:val="20"/>
                  <w:szCs w:val="20"/>
                </w:rPr>
                <w:t xml:space="preserve">      instance_num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9" w:author="Unknown"/>
                <w:rFonts w:ascii="Courier New" w:eastAsia="Times New Roman" w:hAnsi="Courier New" w:cs="Courier New"/>
                <w:color w:val="000000"/>
                <w:sz w:val="20"/>
                <w:szCs w:val="20"/>
              </w:rPr>
            </w:pPr>
            <w:ins w:id="380" w:author="Unknown">
              <w:r w:rsidRPr="00C4615E">
                <w:rPr>
                  <w:rFonts w:ascii="Courier New" w:eastAsia="Times New Roman" w:hAnsi="Courier New" w:cs="Courier New"/>
                  <w:color w:val="000000"/>
                  <w:sz w:val="20"/>
                  <w:szCs w:val="20"/>
                </w:rPr>
                <w:t xml:space="preserve">      database_name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color w:val="000000"/>
                <w:sz w:val="20"/>
                <w:szCs w:val="20"/>
              </w:rPr>
            </w:pPr>
            <w:ins w:id="382" w:author="Unknown">
              <w:r w:rsidRPr="00C4615E">
                <w:rPr>
                  <w:rFonts w:ascii="Courier New" w:eastAsia="Times New Roman" w:hAnsi="Courier New" w:cs="Courier New"/>
                  <w:color w:val="000000"/>
                  <w:sz w:val="20"/>
                  <w:szCs w:val="20"/>
                </w:rPr>
                <w:t xml:space="preserve">      SQLCODE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rPr>
            </w:pPr>
            <w:ins w:id="384" w:author="Unknown">
              <w:r w:rsidRPr="00C4615E">
                <w:rPr>
                  <w:rFonts w:ascii="Courier New" w:eastAsia="Times New Roman" w:hAnsi="Courier New" w:cs="Courier New"/>
                  <w:color w:val="000000"/>
                  <w:sz w:val="20"/>
                  <w:szCs w:val="20"/>
                </w:rPr>
                <w:t xml:space="preserve">      server_error (1) || '-'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5" w:author="Unknown"/>
                <w:rFonts w:ascii="Courier New" w:eastAsia="Times New Roman" w:hAnsi="Courier New" w:cs="Courier New"/>
                <w:color w:val="000000"/>
                <w:sz w:val="20"/>
                <w:szCs w:val="20"/>
              </w:rPr>
            </w:pPr>
            <w:ins w:id="386" w:author="Unknown">
              <w:r w:rsidRPr="00C4615E">
                <w:rPr>
                  <w:rFonts w:ascii="Courier New" w:eastAsia="Times New Roman" w:hAnsi="Courier New" w:cs="Courier New"/>
                  <w:color w:val="000000"/>
                  <w:sz w:val="20"/>
                  <w:szCs w:val="20"/>
                </w:rPr>
                <w:t xml:space="preserve">      login_user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7" w:author="Unknown"/>
                <w:rFonts w:ascii="Courier New" w:eastAsia="Times New Roman" w:hAnsi="Courier New" w:cs="Courier New"/>
                <w:color w:val="000000"/>
                <w:sz w:val="20"/>
                <w:szCs w:val="20"/>
              </w:rPr>
            </w:pPr>
            <w:ins w:id="388" w:author="Unknown">
              <w:r w:rsidRPr="00C4615E">
                <w:rPr>
                  <w:rFonts w:ascii="Courier New" w:eastAsia="Times New Roman" w:hAnsi="Courier New" w:cs="Courier New"/>
                  <w:color w:val="000000"/>
                  <w:sz w:val="20"/>
                  <w:szCs w:val="20"/>
                </w:rPr>
                <w:t xml:space="preserv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rPr>
            </w:pPr>
            <w:ins w:id="390"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391" w:author="Unknown"/>
                <w:rFonts w:ascii="Courier New" w:eastAsia="Times New Roman" w:hAnsi="Courier New" w:cs="Courier New"/>
                <w:color w:val="000000"/>
                <w:sz w:val="20"/>
                <w:szCs w:val="20"/>
              </w:rPr>
            </w:pPr>
            <w:ins w:id="392"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393" w:author="Unknown"/>
                <w:rFonts w:ascii="Times New Roman" w:eastAsia="Times New Roman" w:hAnsi="Times New Roman" w:cs="Times New Roman"/>
                <w:color w:val="000000"/>
                <w:sz w:val="24"/>
                <w:szCs w:val="24"/>
              </w:rPr>
            </w:pPr>
            <w:bookmarkStart w:id="394" w:name="AUTOID-3298"/>
            <w:bookmarkEnd w:id="394"/>
            <w:ins w:id="395" w:author="Unknown">
              <w:r w:rsidRPr="00C4615E">
                <w:rPr>
                  <w:rFonts w:ascii="Times New Roman" w:eastAsia="Times New Roman" w:hAnsi="Times New Roman" w:cs="Times New Roman"/>
                  <w:color w:val="000000"/>
                  <w:sz w:val="24"/>
                  <w:szCs w:val="24"/>
                </w:rPr>
                <w:t>To test these triggers, I created the following script: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Courier New" w:eastAsia="Times New Roman" w:hAnsi="Courier New" w:cs="Courier New"/>
                <w:color w:val="000000"/>
                <w:sz w:val="20"/>
                <w:szCs w:val="20"/>
              </w:rPr>
            </w:pPr>
            <w:ins w:id="397" w:author="Unknown">
              <w:r w:rsidRPr="00C4615E">
                <w:rPr>
                  <w:rFonts w:ascii="Courier New" w:eastAsia="Times New Roman" w:hAnsi="Courier New" w:cs="Courier New"/>
                  <w:color w:val="000000"/>
                  <w:sz w:val="20"/>
                  <w:szCs w:val="20"/>
                </w:rPr>
                <w:t>/* Filename on companion disk: serverr.tst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8" w:author="Unknown"/>
                <w:rFonts w:ascii="Courier New" w:eastAsia="Times New Roman" w:hAnsi="Courier New" w:cs="Courier New"/>
                <w:color w:val="000000"/>
                <w:sz w:val="20"/>
                <w:szCs w:val="20"/>
              </w:rPr>
            </w:pPr>
            <w:ins w:id="399" w:author="Unknown">
              <w:r w:rsidRPr="00C4615E">
                <w:rPr>
                  <w:rFonts w:ascii="Courier New" w:eastAsia="Times New Roman" w:hAnsi="Courier New" w:cs="Courier New"/>
                  <w:color w:val="000000"/>
                  <w:sz w:val="20"/>
                  <w:szCs w:val="20"/>
                </w:rPr>
                <w:t>DECLARE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0" w:author="Unknown"/>
                <w:rFonts w:ascii="Courier New" w:eastAsia="Times New Roman" w:hAnsi="Courier New" w:cs="Courier New"/>
                <w:color w:val="000000"/>
                <w:sz w:val="20"/>
                <w:szCs w:val="20"/>
              </w:rPr>
            </w:pPr>
            <w:ins w:id="401" w:author="Unknown">
              <w:r w:rsidRPr="00C4615E">
                <w:rPr>
                  <w:rFonts w:ascii="Courier New" w:eastAsia="Times New Roman" w:hAnsi="Courier New" w:cs="Courier New"/>
                  <w:color w:val="000000"/>
                  <w:sz w:val="20"/>
                  <w:szCs w:val="20"/>
                </w:rPr>
                <w:t xml:space="preserve">   exc EXCEPTION;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rPr>
            </w:pPr>
            <w:ins w:id="403" w:author="Unknown">
              <w:r w:rsidRPr="00C4615E">
                <w:rPr>
                  <w:rFonts w:ascii="Courier New" w:eastAsia="Times New Roman" w:hAnsi="Courier New" w:cs="Courier New"/>
                  <w:color w:val="000000"/>
                  <w:sz w:val="20"/>
                  <w:szCs w:val="20"/>
                </w:rPr>
                <w:t xml:space="preserve">   PRAGMA EXCEPTION_INIT (exc, -&amp;1);</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rPr>
            </w:pPr>
            <w:ins w:id="405"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6" w:author="Unknown"/>
                <w:rFonts w:ascii="Courier New" w:eastAsia="Times New Roman" w:hAnsi="Courier New" w:cs="Courier New"/>
                <w:color w:val="000000"/>
                <w:sz w:val="20"/>
                <w:szCs w:val="20"/>
              </w:rPr>
            </w:pPr>
            <w:ins w:id="407" w:author="Unknown">
              <w:r w:rsidRPr="00C4615E">
                <w:rPr>
                  <w:rFonts w:ascii="Courier New" w:eastAsia="Times New Roman" w:hAnsi="Courier New" w:cs="Courier New"/>
                  <w:color w:val="000000"/>
                  <w:sz w:val="20"/>
                  <w:szCs w:val="20"/>
                </w:rPr>
                <w:t xml:space="preserve">   RAISE exc;</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8" w:author="Unknown"/>
                <w:rFonts w:ascii="Courier New" w:eastAsia="Times New Roman" w:hAnsi="Courier New" w:cs="Courier New"/>
                <w:color w:val="000000"/>
                <w:sz w:val="20"/>
                <w:szCs w:val="20"/>
              </w:rPr>
            </w:pPr>
            <w:ins w:id="409"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410" w:author="Unknown"/>
                <w:rFonts w:ascii="Courier New" w:eastAsia="Times New Roman" w:hAnsi="Courier New" w:cs="Courier New"/>
                <w:color w:val="000000"/>
                <w:sz w:val="20"/>
                <w:szCs w:val="20"/>
              </w:rPr>
            </w:pPr>
            <w:ins w:id="411"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412" w:author="Unknown"/>
                <w:rFonts w:ascii="Times New Roman" w:eastAsia="Times New Roman" w:hAnsi="Times New Roman" w:cs="Times New Roman"/>
                <w:color w:val="000000"/>
                <w:sz w:val="24"/>
                <w:szCs w:val="24"/>
              </w:rPr>
            </w:pPr>
            <w:ins w:id="413" w:author="Unknown">
              <w:r w:rsidRPr="00C4615E">
                <w:rPr>
                  <w:rFonts w:ascii="Times New Roman" w:eastAsia="Times New Roman" w:hAnsi="Times New Roman" w:cs="Times New Roman"/>
                  <w:color w:val="000000"/>
                  <w:sz w:val="24"/>
                  <w:szCs w:val="24"/>
                </w:rPr>
                <w:t>Now I will connect as SCOTT and run the script emulating a date-related 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Courier New" w:eastAsia="Times New Roman" w:hAnsi="Courier New" w:cs="Courier New"/>
                <w:color w:val="000000"/>
                <w:sz w:val="20"/>
                <w:szCs w:val="20"/>
              </w:rPr>
            </w:pPr>
            <w:ins w:id="415" w:author="Unknown">
              <w:r w:rsidRPr="00C4615E">
                <w:rPr>
                  <w:rFonts w:ascii="Courier New" w:eastAsia="Times New Roman" w:hAnsi="Courier New" w:cs="Courier New"/>
                  <w:color w:val="000000"/>
                  <w:sz w:val="20"/>
                  <w:szCs w:val="20"/>
                </w:rPr>
                <w:t>SQL&gt; @serverr.tst 1855</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C4615E">
                <w:rPr>
                  <w:rFonts w:ascii="Courier New" w:eastAsia="Times New Roman" w:hAnsi="Courier New" w:cs="Courier New"/>
                  <w:color w:val="000000"/>
                  <w:sz w:val="20"/>
                  <w:szCs w:val="20"/>
                </w:rPr>
                <w: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ins w:id="419" w:author="Unknown">
              <w:r w:rsidRPr="00C4615E">
                <w:rPr>
                  <w:rFonts w:ascii="Courier New" w:eastAsia="Times New Roman" w:hAnsi="Courier New" w:cs="Courier New"/>
                  <w:color w:val="000000"/>
                  <w:sz w:val="20"/>
                  <w:szCs w:val="20"/>
                </w:rPr>
                <w:t>ERROR at line 1:</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420" w:author="Unknown"/>
                <w:rFonts w:ascii="Courier New" w:eastAsia="Times New Roman" w:hAnsi="Courier New" w:cs="Courier New"/>
                <w:color w:val="000000"/>
                <w:sz w:val="20"/>
                <w:szCs w:val="20"/>
              </w:rPr>
            </w:pPr>
            <w:ins w:id="421" w:author="Unknown">
              <w:r w:rsidRPr="00C4615E">
                <w:rPr>
                  <w:rFonts w:ascii="Courier New" w:eastAsia="Times New Roman" w:hAnsi="Courier New" w:cs="Courier New"/>
                  <w:color w:val="000000"/>
                  <w:sz w:val="20"/>
                  <w:szCs w:val="20"/>
                </w:rPr>
                <w:t>ORA-01855: AM/A.M. or PM/P.M. required</w:t>
              </w:r>
            </w:ins>
          </w:p>
          <w:p w:rsidR="00C4615E" w:rsidRPr="00C4615E" w:rsidRDefault="00C4615E" w:rsidP="00C4615E">
            <w:pPr>
              <w:spacing w:before="100" w:beforeAutospacing="1" w:after="100" w:afterAutospacing="1" w:line="240" w:lineRule="auto"/>
              <w:rPr>
                <w:ins w:id="422" w:author="Unknown"/>
                <w:rFonts w:ascii="Times New Roman" w:eastAsia="Times New Roman" w:hAnsi="Times New Roman" w:cs="Times New Roman"/>
                <w:color w:val="000000"/>
                <w:sz w:val="24"/>
                <w:szCs w:val="24"/>
              </w:rPr>
            </w:pPr>
            <w:ins w:id="423" w:author="Unknown">
              <w:r w:rsidRPr="00C4615E">
                <w:rPr>
                  <w:rFonts w:ascii="Times New Roman" w:eastAsia="Times New Roman" w:hAnsi="Times New Roman" w:cs="Times New Roman"/>
                  <w:color w:val="000000"/>
                  <w:sz w:val="24"/>
                  <w:szCs w:val="24"/>
                </w:rPr>
                <w:t>If the triggers fired, the watch pipe should contain some information. I can dump the contents of the pipe with a call to watch.show:</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4" w:author="Unknown"/>
                <w:rFonts w:ascii="Courier New" w:eastAsia="Times New Roman" w:hAnsi="Courier New" w:cs="Courier New"/>
                <w:color w:val="000000"/>
                <w:sz w:val="20"/>
                <w:szCs w:val="20"/>
              </w:rPr>
            </w:pPr>
            <w:ins w:id="425" w:author="Unknown">
              <w:r w:rsidRPr="00C4615E">
                <w:rPr>
                  <w:rFonts w:ascii="Courier New" w:eastAsia="Times New Roman" w:hAnsi="Courier New" w:cs="Courier New"/>
                  <w:color w:val="000000"/>
                  <w:sz w:val="20"/>
                  <w:szCs w:val="20"/>
                </w:rPr>
                <w:t>SQL&gt; exec watch.show</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Unknown"/>
                <w:rFonts w:ascii="Courier New" w:eastAsia="Times New Roman" w:hAnsi="Courier New" w:cs="Courier New"/>
                <w:color w:val="000000"/>
                <w:sz w:val="20"/>
                <w:szCs w:val="20"/>
              </w:rPr>
            </w:pPr>
            <w:ins w:id="427" w:author="Unknown">
              <w:r w:rsidRPr="00C4615E">
                <w:rPr>
                  <w:rFonts w:ascii="Courier New" w:eastAsia="Times New Roman" w:hAnsi="Courier New" w:cs="Courier New"/>
                  <w:color w:val="000000"/>
                  <w:sz w:val="20"/>
                  <w:szCs w:val="20"/>
                </w:rPr>
                <w:t>Contents of WATCH Trace: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Courier New" w:eastAsia="Times New Roman" w:hAnsi="Courier New" w:cs="Courier New"/>
                <w:color w:val="000000"/>
                <w:sz w:val="20"/>
                <w:szCs w:val="20"/>
              </w:rPr>
            </w:pPr>
            <w:ins w:id="429" w:author="Unknown">
              <w:r w:rsidRPr="00C4615E">
                <w:rPr>
                  <w:rFonts w:ascii="Courier New" w:eastAsia="Times New Roman" w:hAnsi="Courier New" w:cs="Courier New"/>
                  <w:color w:val="000000"/>
                  <w:sz w:val="20"/>
                  <w:szCs w:val="20"/>
                </w:rPr>
                <w:t>***WATCHing at: June 1, 1999 12:54:14</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color w:val="000000"/>
                <w:sz w:val="20"/>
                <w:szCs w:val="20"/>
              </w:rPr>
            </w:pPr>
            <w:ins w:id="431" w:author="Unknown">
              <w:r w:rsidRPr="00C4615E">
                <w:rPr>
                  <w:rFonts w:ascii="Courier New" w:eastAsia="Times New Roman" w:hAnsi="Courier New" w:cs="Courier New"/>
                  <w:color w:val="000000"/>
                  <w:sz w:val="20"/>
                  <w:szCs w:val="20"/>
                </w:rPr>
                <w:t xml:space="preserve">   Context: SCOTT trap_error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rPr>
            </w:pPr>
            <w:ins w:id="433" w:author="Unknown">
              <w:r w:rsidRPr="00C4615E">
                <w:rPr>
                  <w:rFonts w:ascii="Courier New" w:eastAsia="Times New Roman" w:hAnsi="Courier New" w:cs="Courier New"/>
                  <w:color w:val="000000"/>
                  <w:sz w:val="20"/>
                  <w:szCs w:val="20"/>
                </w:rPr>
                <w:t xml:space="preserve">   Message: SERVERERROR-1-ORACLE-0-1855-SCOTT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color w:val="000000"/>
                <w:sz w:val="20"/>
                <w:szCs w:val="20"/>
              </w:rPr>
            </w:pPr>
            <w:ins w:id="435" w:author="Unknown">
              <w:r w:rsidRPr="00C4615E">
                <w:rPr>
                  <w:rFonts w:ascii="Courier New" w:eastAsia="Times New Roman" w:hAnsi="Courier New" w:cs="Courier New"/>
                  <w:color w:val="000000"/>
                  <w:sz w:val="20"/>
                  <w:szCs w:val="20"/>
                </w:rPr>
                <w:t>***WATCHing at: June 1, 1999 12:54:14</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ins w:id="437" w:author="Unknown">
              <w:r w:rsidRPr="00C4615E">
                <w:rPr>
                  <w:rFonts w:ascii="Courier New" w:eastAsia="Times New Roman" w:hAnsi="Courier New" w:cs="Courier New"/>
                  <w:color w:val="000000"/>
                  <w:sz w:val="20"/>
                  <w:szCs w:val="20"/>
                </w:rPr>
                <w:t xml:space="preserve">   Context: DATABASE trap_error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438" w:author="Unknown"/>
                <w:rFonts w:ascii="Courier New" w:eastAsia="Times New Roman" w:hAnsi="Courier New" w:cs="Courier New"/>
                <w:color w:val="000000"/>
                <w:sz w:val="20"/>
                <w:szCs w:val="20"/>
              </w:rPr>
            </w:pPr>
            <w:ins w:id="439" w:author="Unknown">
              <w:r w:rsidRPr="00C4615E">
                <w:rPr>
                  <w:rFonts w:ascii="Courier New" w:eastAsia="Times New Roman" w:hAnsi="Courier New" w:cs="Courier New"/>
                  <w:color w:val="000000"/>
                  <w:sz w:val="20"/>
                  <w:szCs w:val="20"/>
                </w:rPr>
                <w:t xml:space="preserve">   Message: SERVERERROR-1-ORACLE-0-1855-SCOTT </w:t>
              </w:r>
            </w:ins>
          </w:p>
          <w:p w:rsidR="00C4615E" w:rsidRPr="00C4615E" w:rsidRDefault="00C4615E" w:rsidP="00C4615E">
            <w:pPr>
              <w:spacing w:before="100" w:beforeAutospacing="1" w:after="100" w:afterAutospacing="1" w:line="240" w:lineRule="auto"/>
              <w:rPr>
                <w:ins w:id="440" w:author="Unknown"/>
                <w:rFonts w:ascii="Times New Roman" w:eastAsia="Times New Roman" w:hAnsi="Times New Roman" w:cs="Times New Roman"/>
                <w:color w:val="000000"/>
                <w:sz w:val="24"/>
                <w:szCs w:val="24"/>
              </w:rPr>
            </w:pPr>
            <w:ins w:id="441" w:author="Unknown">
              <w:r w:rsidRPr="00C4615E">
                <w:rPr>
                  <w:rFonts w:ascii="Times New Roman" w:eastAsia="Times New Roman" w:hAnsi="Times New Roman" w:cs="Times New Roman"/>
                  <w:color w:val="000000"/>
                  <w:sz w:val="24"/>
                  <w:szCs w:val="24"/>
                </w:rPr>
                <w:t>We learn a few things from this execution:</w:t>
              </w:r>
            </w:ins>
          </w:p>
          <w:p w:rsidR="00C4615E" w:rsidRPr="00C4615E" w:rsidRDefault="00C4615E" w:rsidP="00C4615E">
            <w:pPr>
              <w:numPr>
                <w:ilvl w:val="0"/>
                <w:numId w:val="5"/>
              </w:numPr>
              <w:spacing w:before="100" w:beforeAutospacing="1" w:after="100" w:afterAutospacing="1" w:line="240" w:lineRule="auto"/>
              <w:rPr>
                <w:ins w:id="442" w:author="Unknown"/>
                <w:rFonts w:ascii="Times New Roman" w:eastAsia="Times New Roman" w:hAnsi="Times New Roman" w:cs="Times New Roman"/>
                <w:color w:val="000000"/>
                <w:sz w:val="24"/>
                <w:szCs w:val="24"/>
              </w:rPr>
            </w:pPr>
            <w:bookmarkStart w:id="443" w:name="AUTOID-3310"/>
            <w:bookmarkEnd w:id="443"/>
            <w:ins w:id="444" w:author="Unknown">
              <w:r w:rsidRPr="00C4615E">
                <w:rPr>
                  <w:rFonts w:ascii="Times New Roman" w:eastAsia="Times New Roman" w:hAnsi="Times New Roman" w:cs="Times New Roman"/>
                  <w:color w:val="000000"/>
                  <w:sz w:val="24"/>
                  <w:szCs w:val="24"/>
                </w:rPr>
                <w:t xml:space="preserve">The schema-level trigger fires before the database-level trigger. </w:t>
              </w:r>
            </w:ins>
          </w:p>
          <w:p w:rsidR="00C4615E" w:rsidRPr="00C4615E" w:rsidRDefault="00C4615E" w:rsidP="00C4615E">
            <w:pPr>
              <w:spacing w:before="100" w:beforeAutospacing="1" w:after="100" w:afterAutospacing="1" w:line="240" w:lineRule="auto"/>
              <w:rPr>
                <w:ins w:id="445" w:author="Unknown"/>
                <w:rFonts w:ascii="Times New Roman" w:eastAsia="Times New Roman" w:hAnsi="Times New Roman" w:cs="Times New Roman"/>
                <w:color w:val="000000"/>
                <w:sz w:val="24"/>
                <w:szCs w:val="24"/>
              </w:rPr>
            </w:pPr>
            <w:ins w:id="446" w:author="Unknown">
              <w:r w:rsidRPr="00C4615E">
                <w:rPr>
                  <w:rFonts w:ascii="Times New Roman" w:eastAsia="Times New Roman" w:hAnsi="Times New Roman" w:cs="Times New Roman"/>
                  <w:b/>
                  <w:bCs/>
                  <w:color w:val="000000"/>
                  <w:sz w:val="24"/>
                  <w:szCs w:val="24"/>
                </w:rPr>
                <w:t>TIP:</w:t>
              </w:r>
              <w:r w:rsidRPr="00C4615E">
                <w:rPr>
                  <w:rFonts w:ascii="Times New Roman" w:eastAsia="Times New Roman" w:hAnsi="Times New Roman" w:cs="Times New Roman"/>
                  <w:color w:val="000000"/>
                  <w:sz w:val="24"/>
                  <w:szCs w:val="24"/>
                </w:rPr>
                <w:t xml:space="preserve"> Current behavior in the Oracle database is that a schema-level trigger will fire before a database-level trigger. This sequence is not, however, a documented feature and is subject to change in future versions of Oracle. You should design your triggers so that the trigger logic does </w:t>
              </w:r>
              <w:r w:rsidRPr="00C4615E">
                <w:rPr>
                  <w:rFonts w:ascii="Times New Roman" w:eastAsia="Times New Roman" w:hAnsi="Times New Roman" w:cs="Times New Roman"/>
                  <w:i/>
                  <w:iCs/>
                  <w:color w:val="000000"/>
                  <w:sz w:val="24"/>
                  <w:szCs w:val="24"/>
                </w:rPr>
                <w:t>not</w:t>
              </w:r>
              <w:r w:rsidRPr="00C4615E">
                <w:rPr>
                  <w:rFonts w:ascii="Times New Roman" w:eastAsia="Times New Roman" w:hAnsi="Times New Roman" w:cs="Times New Roman"/>
                  <w:color w:val="000000"/>
                  <w:sz w:val="24"/>
                  <w:szCs w:val="24"/>
                </w:rPr>
                <w:t xml:space="preserve"> depend on the firing sequence.</w:t>
              </w:r>
            </w:ins>
          </w:p>
          <w:p w:rsidR="00C4615E" w:rsidRPr="00C4615E" w:rsidRDefault="00C4615E" w:rsidP="00C4615E">
            <w:pPr>
              <w:numPr>
                <w:ilvl w:val="0"/>
                <w:numId w:val="6"/>
              </w:numPr>
              <w:spacing w:before="100" w:beforeAutospacing="1" w:after="100" w:afterAutospacing="1" w:line="240" w:lineRule="auto"/>
              <w:rPr>
                <w:ins w:id="447" w:author="Unknown"/>
                <w:rFonts w:ascii="Times New Roman" w:eastAsia="Times New Roman" w:hAnsi="Times New Roman" w:cs="Times New Roman"/>
                <w:color w:val="000000"/>
                <w:sz w:val="24"/>
                <w:szCs w:val="24"/>
              </w:rPr>
            </w:pPr>
            <w:bookmarkStart w:id="448" w:name="AUTOID-3318"/>
            <w:bookmarkEnd w:id="448"/>
            <w:ins w:id="449" w:author="Unknown">
              <w:r w:rsidRPr="00C4615E">
                <w:rPr>
                  <w:rFonts w:ascii="Times New Roman" w:eastAsia="Times New Roman" w:hAnsi="Times New Roman" w:cs="Times New Roman"/>
                  <w:color w:val="000000"/>
                  <w:sz w:val="24"/>
                  <w:szCs w:val="24"/>
                </w:rPr>
                <w:lastRenderedPageBreak/>
                <w:t>By the time the SERVERERROR trigger fires, the SQLCODE function does not return the error that was raised. Instead, it returns 0. You must rely on the SERVER_ERROR function to retrieve the error at the top of the error stack.</w:t>
              </w:r>
            </w:ins>
          </w:p>
          <w:p w:rsidR="00C4615E" w:rsidRPr="00C4615E" w:rsidRDefault="00C4615E" w:rsidP="00C4615E">
            <w:pPr>
              <w:spacing w:before="100" w:beforeAutospacing="1" w:after="100" w:afterAutospacing="1" w:line="240" w:lineRule="auto"/>
              <w:rPr>
                <w:ins w:id="450" w:author="Unknown"/>
                <w:rFonts w:ascii="Times New Roman" w:eastAsia="Times New Roman" w:hAnsi="Times New Roman" w:cs="Times New Roman"/>
                <w:color w:val="000000"/>
                <w:sz w:val="24"/>
                <w:szCs w:val="24"/>
              </w:rPr>
            </w:pPr>
            <w:ins w:id="451" w:author="Unknown">
              <w:r w:rsidRPr="00C4615E">
                <w:rPr>
                  <w:rFonts w:ascii="Times New Roman" w:eastAsia="Times New Roman" w:hAnsi="Times New Roman" w:cs="Times New Roman"/>
                  <w:color w:val="000000"/>
                  <w:sz w:val="24"/>
                  <w:szCs w:val="24"/>
                </w:rPr>
                <w:t>Now I will connect to the DEMO account in my Oracle 8.1.5 instance and run this script for a different 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ins w:id="453" w:author="Unknown">
              <w:r w:rsidRPr="00C4615E">
                <w:rPr>
                  <w:rFonts w:ascii="Courier New" w:eastAsia="Times New Roman" w:hAnsi="Courier New" w:cs="Courier New"/>
                  <w:color w:val="000000"/>
                  <w:sz w:val="20"/>
                  <w:szCs w:val="20"/>
                </w:rPr>
                <w:t>SQL&gt; connect demo/demo.</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Courier New" w:eastAsia="Times New Roman" w:hAnsi="Courier New" w:cs="Courier New"/>
                <w:color w:val="000000"/>
                <w:sz w:val="20"/>
                <w:szCs w:val="20"/>
              </w:rPr>
            </w:pPr>
            <w:ins w:id="455" w:author="Unknown">
              <w:r w:rsidRPr="00C4615E">
                <w:rPr>
                  <w:rFonts w:ascii="Courier New" w:eastAsia="Times New Roman" w:hAnsi="Courier New" w:cs="Courier New"/>
                  <w:color w:val="000000"/>
                  <w:sz w:val="20"/>
                  <w:szCs w:val="20"/>
                </w:rPr>
                <w:t>SQL&gt; @serverr.tst 1652</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color w:val="000000"/>
                <w:sz w:val="20"/>
                <w:szCs w:val="20"/>
              </w:rPr>
            </w:pPr>
            <w:ins w:id="457" w:author="Unknown">
              <w:r w:rsidRPr="00C4615E">
                <w:rPr>
                  <w:rFonts w:ascii="Courier New" w:eastAsia="Times New Roman" w:hAnsi="Courier New" w:cs="Courier New"/>
                  <w:color w:val="000000"/>
                  <w:sz w:val="20"/>
                  <w:szCs w:val="20"/>
                </w:rPr>
                <w: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ins w:id="459" w:author="Unknown">
              <w:r w:rsidRPr="00C4615E">
                <w:rPr>
                  <w:rFonts w:ascii="Courier New" w:eastAsia="Times New Roman" w:hAnsi="Courier New" w:cs="Courier New"/>
                  <w:color w:val="000000"/>
                  <w:sz w:val="20"/>
                  <w:szCs w:val="20"/>
                </w:rPr>
                <w:t>ERROR at line 1:</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0" w:author="Unknown"/>
                <w:rFonts w:ascii="Courier New" w:eastAsia="Times New Roman" w:hAnsi="Courier New" w:cs="Courier New"/>
                <w:i/>
                <w:iCs/>
                <w:color w:val="000000"/>
                <w:sz w:val="20"/>
                <w:szCs w:val="20"/>
              </w:rPr>
            </w:pPr>
            <w:ins w:id="461" w:author="Unknown">
              <w:r w:rsidRPr="00C4615E">
                <w:rPr>
                  <w:rFonts w:ascii="Courier New" w:eastAsia="Times New Roman" w:hAnsi="Courier New" w:cs="Courier New"/>
                  <w:color w:val="000000"/>
                  <w:sz w:val="20"/>
                  <w:szCs w:val="20"/>
                </w:rPr>
                <w:t xml:space="preserve">ORA-01652: unable to extend temp segment by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color w:val="000000"/>
                <w:sz w:val="20"/>
                <w:szCs w:val="20"/>
              </w:rPr>
            </w:pPr>
            <w:ins w:id="463" w:author="Unknown">
              <w:r w:rsidRPr="00C4615E">
                <w:rPr>
                  <w:rFonts w:ascii="Courier New" w:eastAsia="Times New Roman" w:hAnsi="Courier New" w:cs="Courier New"/>
                  <w:i/>
                  <w:iCs/>
                  <w:color w:val="000000"/>
                  <w:sz w:val="20"/>
                  <w:szCs w:val="20"/>
                </w:rPr>
                <w:t>nnn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464" w:author="Unknown"/>
                <w:rFonts w:ascii="Courier New" w:eastAsia="Times New Roman" w:hAnsi="Courier New" w:cs="Courier New"/>
                <w:color w:val="000000"/>
                <w:sz w:val="20"/>
                <w:szCs w:val="20"/>
              </w:rPr>
            </w:pPr>
            <w:ins w:id="465" w:author="Unknown">
              <w:r w:rsidRPr="00C4615E">
                <w:rPr>
                  <w:rFonts w:ascii="Courier New" w:eastAsia="Times New Roman" w:hAnsi="Courier New" w:cs="Courier New"/>
                  <w:color w:val="000000"/>
                  <w:sz w:val="20"/>
                  <w:szCs w:val="20"/>
                </w:rPr>
                <w:t xml:space="preserve"> in tablespace</w:t>
              </w:r>
            </w:ins>
          </w:p>
          <w:p w:rsidR="00C4615E" w:rsidRPr="00C4615E" w:rsidRDefault="00C4615E" w:rsidP="00C4615E">
            <w:pPr>
              <w:spacing w:before="100" w:beforeAutospacing="1" w:after="100" w:afterAutospacing="1" w:line="240" w:lineRule="auto"/>
              <w:rPr>
                <w:ins w:id="466" w:author="Unknown"/>
                <w:rFonts w:ascii="Times New Roman" w:eastAsia="Times New Roman" w:hAnsi="Times New Roman" w:cs="Times New Roman"/>
                <w:color w:val="000000"/>
                <w:sz w:val="24"/>
                <w:szCs w:val="24"/>
              </w:rPr>
            </w:pPr>
            <w:ins w:id="467" w:author="Unknown">
              <w:r w:rsidRPr="00C4615E">
                <w:rPr>
                  <w:rFonts w:ascii="Times New Roman" w:eastAsia="Times New Roman" w:hAnsi="Times New Roman" w:cs="Times New Roman"/>
                  <w:color w:val="000000"/>
                  <w:sz w:val="24"/>
                  <w:szCs w:val="24"/>
                </w:rPr>
                <w:t>When I take a look at my pipe contents, I have only one entry:</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ins w:id="469" w:author="Unknown">
              <w:r w:rsidRPr="00C4615E">
                <w:rPr>
                  <w:rFonts w:ascii="Courier New" w:eastAsia="Times New Roman" w:hAnsi="Courier New" w:cs="Courier New"/>
                  <w:color w:val="000000"/>
                  <w:sz w:val="20"/>
                  <w:szCs w:val="20"/>
                </w:rPr>
                <w:t>SQL&gt; exec watch.show</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color w:val="000000"/>
                <w:sz w:val="20"/>
                <w:szCs w:val="20"/>
              </w:rPr>
            </w:pPr>
            <w:ins w:id="471" w:author="Unknown">
              <w:r w:rsidRPr="00C4615E">
                <w:rPr>
                  <w:rFonts w:ascii="Courier New" w:eastAsia="Times New Roman" w:hAnsi="Courier New" w:cs="Courier New"/>
                  <w:color w:val="000000"/>
                  <w:sz w:val="20"/>
                  <w:szCs w:val="20"/>
                </w:rPr>
                <w:t>Contents of WATCH Trace: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color w:val="000000"/>
                <w:sz w:val="20"/>
                <w:szCs w:val="20"/>
              </w:rPr>
            </w:pPr>
            <w:ins w:id="473" w:author="Unknown">
              <w:r w:rsidRPr="00C4615E">
                <w:rPr>
                  <w:rFonts w:ascii="Courier New" w:eastAsia="Times New Roman" w:hAnsi="Courier New" w:cs="Courier New"/>
                  <w:color w:val="000000"/>
                  <w:sz w:val="20"/>
                  <w:szCs w:val="20"/>
                </w:rPr>
                <w:t>***WATCHing at: June 1, 1999 13:01:38</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color w:val="000000"/>
                <w:sz w:val="20"/>
                <w:szCs w:val="20"/>
              </w:rPr>
            </w:pPr>
            <w:ins w:id="475" w:author="Unknown">
              <w:r w:rsidRPr="00C4615E">
                <w:rPr>
                  <w:rFonts w:ascii="Courier New" w:eastAsia="Times New Roman" w:hAnsi="Courier New" w:cs="Courier New"/>
                  <w:color w:val="000000"/>
                  <w:sz w:val="20"/>
                  <w:szCs w:val="20"/>
                </w:rPr>
                <w:t xml:space="preserve">   Context: DATABASE trap_error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476" w:author="Unknown"/>
                <w:rFonts w:ascii="Courier New" w:eastAsia="Times New Roman" w:hAnsi="Courier New" w:cs="Courier New"/>
                <w:color w:val="000000"/>
                <w:sz w:val="20"/>
                <w:szCs w:val="20"/>
              </w:rPr>
            </w:pPr>
            <w:ins w:id="477" w:author="Unknown">
              <w:r w:rsidRPr="00C4615E">
                <w:rPr>
                  <w:rFonts w:ascii="Courier New" w:eastAsia="Times New Roman" w:hAnsi="Courier New" w:cs="Courier New"/>
                  <w:color w:val="000000"/>
                  <w:sz w:val="20"/>
                  <w:szCs w:val="20"/>
                </w:rPr>
                <w:t xml:space="preserve">   Message: SERVERERROR-1-ORACLE-0-1652-DEMO</w:t>
              </w:r>
            </w:ins>
          </w:p>
          <w:p w:rsidR="00C4615E" w:rsidRPr="00C4615E" w:rsidRDefault="00C4615E" w:rsidP="00C4615E">
            <w:pPr>
              <w:spacing w:before="100" w:beforeAutospacing="1" w:after="100" w:afterAutospacing="1" w:line="240" w:lineRule="auto"/>
              <w:rPr>
                <w:ins w:id="478" w:author="Unknown"/>
                <w:rFonts w:ascii="Times New Roman" w:eastAsia="Times New Roman" w:hAnsi="Times New Roman" w:cs="Times New Roman"/>
                <w:color w:val="000000"/>
                <w:sz w:val="24"/>
                <w:szCs w:val="24"/>
              </w:rPr>
            </w:pPr>
            <w:ins w:id="479" w:author="Unknown">
              <w:r w:rsidRPr="00C4615E">
                <w:rPr>
                  <w:rFonts w:ascii="Times New Roman" w:eastAsia="Times New Roman" w:hAnsi="Times New Roman" w:cs="Times New Roman"/>
                  <w:color w:val="000000"/>
                  <w:sz w:val="24"/>
                  <w:szCs w:val="24"/>
                </w:rPr>
                <w:t xml:space="preserve">And that is because I did not create a SERVERERROR trigger in the DEMO schema; only the database-level trigger is fired. </w:t>
              </w:r>
            </w:ins>
          </w:p>
          <w:p w:rsidR="00C4615E" w:rsidRPr="00C4615E" w:rsidRDefault="00C4615E" w:rsidP="00C4615E">
            <w:pPr>
              <w:spacing w:before="100" w:beforeAutospacing="1" w:after="100" w:afterAutospacing="1" w:line="240" w:lineRule="auto"/>
              <w:outlineLvl w:val="3"/>
              <w:rPr>
                <w:ins w:id="480" w:author="Unknown"/>
                <w:rFonts w:ascii="Times New Roman" w:eastAsia="Times New Roman" w:hAnsi="Times New Roman" w:cs="Times New Roman"/>
                <w:b/>
                <w:bCs/>
                <w:color w:val="000000"/>
                <w:sz w:val="24"/>
                <w:szCs w:val="24"/>
              </w:rPr>
            </w:pPr>
            <w:bookmarkStart w:id="481" w:name="ch06-SECT-2.1.4"/>
            <w:ins w:id="482" w:author="Unknown">
              <w:r w:rsidRPr="00C4615E">
                <w:rPr>
                  <w:rFonts w:ascii="Times New Roman" w:eastAsia="Times New Roman" w:hAnsi="Times New Roman" w:cs="Times New Roman"/>
                  <w:b/>
                  <w:bCs/>
                  <w:color w:val="000000"/>
                  <w:sz w:val="24"/>
                  <w:szCs w:val="24"/>
                </w:rPr>
                <w:t>6.2.1.4 Checking for specific errors</w:t>
              </w:r>
              <w:bookmarkEnd w:id="481"/>
              <w:r w:rsidRPr="00C4615E">
                <w:rPr>
                  <w:rFonts w:ascii="Times New Roman" w:eastAsia="Times New Roman" w:hAnsi="Times New Roman" w:cs="Times New Roman"/>
                  <w:b/>
                  <w:bCs/>
                  <w:color w:val="000000"/>
                  <w:sz w:val="24"/>
                  <w:szCs w:val="24"/>
                </w:rPr>
                <w:t xml:space="preserve"> </w:t>
              </w:r>
            </w:ins>
          </w:p>
          <w:p w:rsidR="00C4615E" w:rsidRPr="00C4615E" w:rsidRDefault="00C4615E" w:rsidP="00C4615E">
            <w:pPr>
              <w:spacing w:before="100" w:beforeAutospacing="1" w:after="100" w:afterAutospacing="1" w:line="240" w:lineRule="auto"/>
              <w:rPr>
                <w:ins w:id="483" w:author="Unknown"/>
                <w:rFonts w:ascii="Times New Roman" w:eastAsia="Times New Roman" w:hAnsi="Times New Roman" w:cs="Times New Roman"/>
                <w:color w:val="000000"/>
                <w:sz w:val="24"/>
                <w:szCs w:val="24"/>
              </w:rPr>
            </w:pPr>
            <w:bookmarkStart w:id="484" w:name="ch-06-cset"/>
            <w:bookmarkStart w:id="485" w:name="AUTOID-3329"/>
            <w:bookmarkEnd w:id="484"/>
            <w:bookmarkEnd w:id="485"/>
            <w:ins w:id="486" w:author="Unknown">
              <w:r w:rsidRPr="00C4615E">
                <w:rPr>
                  <w:rFonts w:ascii="Times New Roman" w:eastAsia="Times New Roman" w:hAnsi="Times New Roman" w:cs="Times New Roman"/>
                  <w:color w:val="000000"/>
                  <w:sz w:val="24"/>
                  <w:szCs w:val="24"/>
                </w:rPr>
                <w:t>One other useful technique in this type of trigger is to check for a specific error and then take special action in that instance. There are two ways to do this:</w:t>
              </w:r>
            </w:ins>
          </w:p>
          <w:p w:rsidR="00C4615E" w:rsidRPr="00C4615E" w:rsidRDefault="00C4615E" w:rsidP="00C4615E">
            <w:pPr>
              <w:numPr>
                <w:ilvl w:val="0"/>
                <w:numId w:val="7"/>
              </w:numPr>
              <w:spacing w:before="100" w:beforeAutospacing="1" w:after="100" w:afterAutospacing="1" w:line="240" w:lineRule="auto"/>
              <w:rPr>
                <w:ins w:id="487" w:author="Unknown"/>
                <w:rFonts w:ascii="Times New Roman" w:eastAsia="Times New Roman" w:hAnsi="Times New Roman" w:cs="Times New Roman"/>
                <w:color w:val="000000"/>
                <w:sz w:val="24"/>
                <w:szCs w:val="24"/>
              </w:rPr>
            </w:pPr>
            <w:bookmarkStart w:id="488" w:name="AUTOID-3337"/>
            <w:bookmarkEnd w:id="488"/>
            <w:ins w:id="489" w:author="Unknown">
              <w:r w:rsidRPr="00C4615E">
                <w:rPr>
                  <w:rFonts w:ascii="Times New Roman" w:eastAsia="Times New Roman" w:hAnsi="Times New Roman" w:cs="Times New Roman"/>
                  <w:color w:val="000000"/>
                  <w:sz w:val="24"/>
                  <w:szCs w:val="24"/>
                </w:rPr>
                <w:t>Use the trigger WHEN clause to restrict the execution of the trigger logic for a specific error.</w:t>
              </w:r>
            </w:ins>
          </w:p>
          <w:p w:rsidR="00C4615E" w:rsidRPr="00C4615E" w:rsidRDefault="00C4615E" w:rsidP="00C4615E">
            <w:pPr>
              <w:numPr>
                <w:ilvl w:val="0"/>
                <w:numId w:val="7"/>
              </w:numPr>
              <w:spacing w:before="100" w:beforeAutospacing="1" w:after="100" w:afterAutospacing="1" w:line="240" w:lineRule="auto"/>
              <w:rPr>
                <w:ins w:id="490" w:author="Unknown"/>
                <w:rFonts w:ascii="Times New Roman" w:eastAsia="Times New Roman" w:hAnsi="Times New Roman" w:cs="Times New Roman"/>
                <w:color w:val="000000"/>
                <w:sz w:val="24"/>
                <w:szCs w:val="24"/>
              </w:rPr>
            </w:pPr>
            <w:ins w:id="491" w:author="Unknown">
              <w:r w:rsidRPr="00C4615E">
                <w:rPr>
                  <w:rFonts w:ascii="Times New Roman" w:eastAsia="Times New Roman" w:hAnsi="Times New Roman" w:cs="Times New Roman"/>
                  <w:color w:val="000000"/>
                  <w:sz w:val="24"/>
                  <w:szCs w:val="24"/>
                </w:rPr>
                <w:t>Use the IS_SERVERERROR function to determine if a specific error has been raised anywhere within the error call stack and then take action.</w:t>
              </w:r>
            </w:ins>
          </w:p>
          <w:p w:rsidR="00C4615E" w:rsidRPr="00C4615E" w:rsidRDefault="00C4615E" w:rsidP="00C4615E">
            <w:pPr>
              <w:spacing w:before="100" w:beforeAutospacing="1" w:after="100" w:afterAutospacing="1" w:line="240" w:lineRule="auto"/>
              <w:rPr>
                <w:ins w:id="492" w:author="Unknown"/>
                <w:rFonts w:ascii="Times New Roman" w:eastAsia="Times New Roman" w:hAnsi="Times New Roman" w:cs="Times New Roman"/>
                <w:color w:val="000000"/>
                <w:sz w:val="24"/>
                <w:szCs w:val="24"/>
              </w:rPr>
            </w:pPr>
            <w:ins w:id="493" w:author="Unknown">
              <w:r w:rsidRPr="00C4615E">
                <w:rPr>
                  <w:rFonts w:ascii="Times New Roman" w:eastAsia="Times New Roman" w:hAnsi="Times New Roman" w:cs="Times New Roman"/>
                  <w:color w:val="000000"/>
                  <w:sz w:val="24"/>
                  <w:szCs w:val="24"/>
                </w:rPr>
                <w:t>Let's see how each approach would work. First, suppose that I want to qualify my SERVERERROR trigger at the database level to fire only when the ORA-02292 error occurs ("integrity constraint (</w:t>
              </w:r>
              <w:r w:rsidRPr="00C4615E">
                <w:rPr>
                  <w:rFonts w:ascii="Times New Roman" w:eastAsia="Times New Roman" w:hAnsi="Times New Roman" w:cs="Times New Roman"/>
                  <w:i/>
                  <w:iCs/>
                  <w:color w:val="000000"/>
                  <w:sz w:val="24"/>
                  <w:szCs w:val="24"/>
                </w:rPr>
                <w:t xml:space="preserve"> constant name</w:t>
              </w:r>
              <w:r w:rsidRPr="00C4615E">
                <w:rPr>
                  <w:rFonts w:ascii="Times New Roman" w:eastAsia="Times New Roman" w:hAnsi="Times New Roman" w:cs="Times New Roman"/>
                  <w:color w:val="000000"/>
                  <w:sz w:val="24"/>
                  <w:szCs w:val="24"/>
                </w:rPr>
                <w:t xml:space="preserve"> ) violated - child record found").</w:t>
              </w:r>
            </w:ins>
          </w:p>
          <w:p w:rsidR="00C4615E" w:rsidRPr="00C4615E" w:rsidRDefault="00C4615E" w:rsidP="00C4615E">
            <w:pPr>
              <w:spacing w:before="100" w:beforeAutospacing="1" w:after="100" w:afterAutospacing="1" w:line="240" w:lineRule="auto"/>
              <w:rPr>
                <w:ins w:id="494" w:author="Unknown"/>
                <w:rFonts w:ascii="Times New Roman" w:eastAsia="Times New Roman" w:hAnsi="Times New Roman" w:cs="Times New Roman"/>
                <w:color w:val="000000"/>
                <w:sz w:val="24"/>
                <w:szCs w:val="24"/>
              </w:rPr>
            </w:pPr>
            <w:ins w:id="495" w:author="Unknown">
              <w:r w:rsidRPr="00C4615E">
                <w:rPr>
                  <w:rFonts w:ascii="Times New Roman" w:eastAsia="Times New Roman" w:hAnsi="Times New Roman" w:cs="Times New Roman"/>
                  <w:color w:val="000000"/>
                  <w:sz w:val="24"/>
                  <w:szCs w:val="24"/>
                </w:rPr>
                <w:t>I can create my trigger as follows: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ins w:id="497" w:author="Unknown">
              <w:r w:rsidRPr="00C4615E">
                <w:rPr>
                  <w:rFonts w:ascii="Courier New" w:eastAsia="Times New Roman" w:hAnsi="Courier New" w:cs="Courier New"/>
                  <w:color w:val="000000"/>
                  <w:sz w:val="20"/>
                  <w:szCs w:val="20"/>
                </w:rPr>
                <w:t>/* Filename on companion disk: serverr2.trg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ins w:id="499" w:author="Unknown">
              <w:r w:rsidRPr="00C4615E">
                <w:rPr>
                  <w:rFonts w:ascii="Courier New" w:eastAsia="Times New Roman" w:hAnsi="Courier New" w:cs="Courier New"/>
                  <w:color w:val="000000"/>
                  <w:sz w:val="20"/>
                  <w:szCs w:val="20"/>
                </w:rPr>
                <w:t xml:space="preserve">CREATE OR REPLACE TRIGGER scott_trap_parent_key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color w:val="000000"/>
                <w:sz w:val="20"/>
                <w:szCs w:val="20"/>
              </w:rPr>
            </w:pPr>
            <w:ins w:id="501" w:author="Unknown">
              <w:r w:rsidRPr="00C4615E">
                <w:rPr>
                  <w:rFonts w:ascii="Courier New" w:eastAsia="Times New Roman" w:hAnsi="Courier New" w:cs="Courier New"/>
                  <w:color w:val="000000"/>
                  <w:sz w:val="20"/>
                  <w:szCs w:val="20"/>
                </w:rPr>
                <w:t xml:space="preserve">  AFTER SERVERERROR ON DATABASE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color w:val="000000"/>
                <w:sz w:val="20"/>
                <w:szCs w:val="20"/>
              </w:rPr>
            </w:pPr>
            <w:ins w:id="503" w:author="Unknown">
              <w:r w:rsidRPr="00C4615E">
                <w:rPr>
                  <w:rFonts w:ascii="Courier New" w:eastAsia="Times New Roman" w:hAnsi="Courier New" w:cs="Courier New"/>
                  <w:color w:val="000000"/>
                  <w:sz w:val="20"/>
                  <w:szCs w:val="20"/>
                </w:rPr>
                <w:t>WHEN (SYS.SERVER_ERROR(1) = 2292)</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color w:val="000000"/>
                <w:sz w:val="20"/>
                <w:szCs w:val="20"/>
              </w:rPr>
            </w:pPr>
            <w:ins w:id="505"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6" w:author="Unknown"/>
                <w:rFonts w:ascii="Courier New" w:eastAsia="Times New Roman" w:hAnsi="Courier New" w:cs="Courier New"/>
                <w:color w:val="000000"/>
                <w:sz w:val="20"/>
                <w:szCs w:val="20"/>
              </w:rPr>
            </w:pPr>
            <w:ins w:id="507" w:author="Unknown">
              <w:r w:rsidRPr="00C4615E">
                <w:rPr>
                  <w:rFonts w:ascii="Courier New" w:eastAsia="Times New Roman" w:hAnsi="Courier New" w:cs="Courier New"/>
                  <w:color w:val="000000"/>
                  <w:sz w:val="20"/>
                  <w:szCs w:val="20"/>
                </w:rPr>
                <w:lastRenderedPageBreak/>
                <w:t xml:space="preserve">   pipe_error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color w:val="000000"/>
                <w:sz w:val="20"/>
                <w:szCs w:val="20"/>
              </w:rPr>
            </w:pPr>
            <w:ins w:id="509" w:author="Unknown">
              <w:r w:rsidRPr="00C4615E">
                <w:rPr>
                  <w:rFonts w:ascii="Courier New" w:eastAsia="Times New Roman" w:hAnsi="Courier New" w:cs="Courier New"/>
                  <w:color w:val="000000"/>
                  <w:sz w:val="20"/>
                  <w:szCs w:val="20"/>
                </w:rPr>
                <w:t xml:space="preserve">      'DATABASE trap parent key',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color w:val="000000"/>
                <w:sz w:val="20"/>
                <w:szCs w:val="20"/>
              </w:rPr>
            </w:pPr>
            <w:ins w:id="511" w:author="Unknown">
              <w:r w:rsidRPr="00C4615E">
                <w:rPr>
                  <w:rFonts w:ascii="Courier New" w:eastAsia="Times New Roman" w:hAnsi="Courier New" w:cs="Courier New"/>
                  <w:color w:val="000000"/>
                  <w:sz w:val="20"/>
                  <w:szCs w:val="20"/>
                </w:rPr>
                <w:t xml:space="preserve">      'Invalid attempt to delete primary key by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 w:author="Unknown"/>
                <w:rFonts w:ascii="Courier New" w:eastAsia="Times New Roman" w:hAnsi="Courier New" w:cs="Courier New"/>
                <w:color w:val="000000"/>
                <w:sz w:val="20"/>
                <w:szCs w:val="20"/>
              </w:rPr>
            </w:pPr>
            <w:ins w:id="513" w:author="Unknown">
              <w:r w:rsidRPr="00C4615E">
                <w:rPr>
                  <w:rFonts w:ascii="Courier New" w:eastAsia="Times New Roman" w:hAnsi="Courier New" w:cs="Courier New"/>
                  <w:color w:val="000000"/>
                  <w:sz w:val="20"/>
                  <w:szCs w:val="20"/>
                </w:rPr>
                <w:t xml:space="preserve">      LOGIN_USER);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4" w:author="Unknown"/>
                <w:rFonts w:ascii="Courier New" w:eastAsia="Times New Roman" w:hAnsi="Courier New" w:cs="Courier New"/>
                <w:color w:val="000000"/>
                <w:sz w:val="20"/>
                <w:szCs w:val="20"/>
              </w:rPr>
            </w:pPr>
            <w:ins w:id="515"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516" w:author="Unknown"/>
                <w:rFonts w:ascii="Courier New" w:eastAsia="Times New Roman" w:hAnsi="Courier New" w:cs="Courier New"/>
                <w:color w:val="000000"/>
                <w:sz w:val="20"/>
                <w:szCs w:val="20"/>
              </w:rPr>
            </w:pPr>
            <w:ins w:id="517"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518" w:author="Unknown"/>
                <w:rFonts w:ascii="Times New Roman" w:eastAsia="Times New Roman" w:hAnsi="Times New Roman" w:cs="Times New Roman"/>
                <w:color w:val="000000"/>
                <w:sz w:val="24"/>
                <w:szCs w:val="24"/>
              </w:rPr>
            </w:pPr>
            <w:ins w:id="519" w:author="Unknown">
              <w:r w:rsidRPr="00C4615E">
                <w:rPr>
                  <w:rFonts w:ascii="Times New Roman" w:eastAsia="Times New Roman" w:hAnsi="Times New Roman" w:cs="Times New Roman"/>
                  <w:color w:val="000000"/>
                  <w:sz w:val="24"/>
                  <w:szCs w:val="24"/>
                </w:rPr>
                <w:t>My call to SYS.SERVER_ERROR(1) retrieves the error at the top of the error stack. There are two things to note in this procedure:</w:t>
              </w:r>
            </w:ins>
          </w:p>
          <w:p w:rsidR="00C4615E" w:rsidRPr="00C4615E" w:rsidRDefault="00C4615E" w:rsidP="00C4615E">
            <w:pPr>
              <w:numPr>
                <w:ilvl w:val="0"/>
                <w:numId w:val="8"/>
              </w:numPr>
              <w:spacing w:before="100" w:beforeAutospacing="1" w:after="100" w:afterAutospacing="1" w:line="240" w:lineRule="auto"/>
              <w:rPr>
                <w:ins w:id="520" w:author="Unknown"/>
                <w:rFonts w:ascii="Times New Roman" w:eastAsia="Times New Roman" w:hAnsi="Times New Roman" w:cs="Times New Roman"/>
                <w:color w:val="000000"/>
                <w:sz w:val="24"/>
                <w:szCs w:val="24"/>
              </w:rPr>
            </w:pPr>
            <w:ins w:id="521" w:author="Unknown">
              <w:r w:rsidRPr="00C4615E">
                <w:rPr>
                  <w:rFonts w:ascii="Times New Roman" w:eastAsia="Times New Roman" w:hAnsi="Times New Roman" w:cs="Times New Roman"/>
                  <w:color w:val="000000"/>
                  <w:sz w:val="24"/>
                  <w:szCs w:val="24"/>
                </w:rPr>
                <w:t>If I do not qualify the call to SERVER_ERROR with its owner, SYS, I get the following error:</w:t>
              </w:r>
              <w:bookmarkStart w:id="522" w:name="AUTOID-3349"/>
              <w:r w:rsidRPr="00C4615E">
                <w:rPr>
                  <w:rFonts w:ascii="Times New Roman" w:eastAsia="Times New Roman" w:hAnsi="Times New Roman" w:cs="Times New Roman"/>
                  <w:color w:val="000000"/>
                  <w:sz w:val="24"/>
                  <w:szCs w:val="24"/>
                </w:rPr>
                <w:t xml:space="preserve"> </w:t>
              </w:r>
              <w:bookmarkEnd w:id="522"/>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3" w:author="Unknown"/>
                <w:rFonts w:ascii="Courier New" w:eastAsia="Times New Roman" w:hAnsi="Courier New" w:cs="Courier New"/>
                <w:color w:val="000000"/>
                <w:sz w:val="20"/>
                <w:szCs w:val="20"/>
              </w:rPr>
            </w:pPr>
            <w:ins w:id="524" w:author="Unknown">
              <w:r w:rsidRPr="00C4615E">
                <w:rPr>
                  <w:rFonts w:ascii="Courier New" w:eastAsia="Times New Roman" w:hAnsi="Courier New" w:cs="Courier New"/>
                  <w:color w:val="000000"/>
                  <w:sz w:val="20"/>
                  <w:szCs w:val="20"/>
                </w:rPr>
                <w:t>AFTER SERVERERROR ON DATABASE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 w:author="Unknown"/>
                <w:rFonts w:ascii="Courier New" w:eastAsia="Times New Roman" w:hAnsi="Courier New" w:cs="Courier New"/>
                <w:color w:val="000000"/>
                <w:sz w:val="20"/>
                <w:szCs w:val="20"/>
              </w:rPr>
            </w:pPr>
            <w:ins w:id="526" w:author="Unknown">
              <w:r w:rsidRPr="00C4615E">
                <w:rPr>
                  <w:rFonts w:ascii="Courier New" w:eastAsia="Times New Roman" w:hAnsi="Courier New" w:cs="Courier New"/>
                  <w:color w:val="000000"/>
                  <w:sz w:val="20"/>
                  <w:szCs w:val="20"/>
                </w:rPr>
                <w:t xml:space="preserv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7" w:author="Unknown"/>
                <w:rFonts w:ascii="Courier New" w:eastAsia="Times New Roman" w:hAnsi="Courier New" w:cs="Courier New"/>
                <w:color w:val="000000"/>
                <w:sz w:val="20"/>
                <w:szCs w:val="20"/>
              </w:rPr>
            </w:pPr>
            <w:ins w:id="528" w:author="Unknown">
              <w:r w:rsidRPr="00C4615E">
                <w:rPr>
                  <w:rFonts w:ascii="Courier New" w:eastAsia="Times New Roman" w:hAnsi="Courier New" w:cs="Courier New"/>
                  <w:color w:val="000000"/>
                  <w:sz w:val="20"/>
                  <w:szCs w:val="20"/>
                </w:rPr>
                <w:t>ERROR at line 2:</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529" w:author="Unknown"/>
                <w:rFonts w:ascii="Courier New" w:eastAsia="Times New Roman" w:hAnsi="Courier New" w:cs="Courier New"/>
                <w:color w:val="000000"/>
                <w:sz w:val="20"/>
                <w:szCs w:val="20"/>
              </w:rPr>
            </w:pPr>
            <w:ins w:id="530" w:author="Unknown">
              <w:r w:rsidRPr="00C4615E">
                <w:rPr>
                  <w:rFonts w:ascii="Courier New" w:eastAsia="Times New Roman" w:hAnsi="Courier New" w:cs="Courier New"/>
                  <w:color w:val="000000"/>
                  <w:sz w:val="20"/>
                  <w:szCs w:val="20"/>
                </w:rPr>
                <w:t>ORA-00942: table or view does not exist</w:t>
              </w:r>
            </w:ins>
          </w:p>
          <w:p w:rsidR="00C4615E" w:rsidRPr="00C4615E" w:rsidRDefault="00C4615E" w:rsidP="00C4615E">
            <w:pPr>
              <w:numPr>
                <w:ilvl w:val="0"/>
                <w:numId w:val="9"/>
              </w:numPr>
              <w:spacing w:before="100" w:beforeAutospacing="1" w:after="100" w:afterAutospacing="1" w:line="240" w:lineRule="auto"/>
              <w:rPr>
                <w:ins w:id="531" w:author="Unknown"/>
                <w:rFonts w:ascii="Times New Roman" w:eastAsia="Times New Roman" w:hAnsi="Times New Roman" w:cs="Times New Roman"/>
                <w:color w:val="000000"/>
                <w:sz w:val="24"/>
                <w:szCs w:val="24"/>
              </w:rPr>
            </w:pPr>
            <w:ins w:id="532" w:author="Unknown">
              <w:r w:rsidRPr="00C4615E">
                <w:rPr>
                  <w:rFonts w:ascii="Times New Roman" w:eastAsia="Times New Roman" w:hAnsi="Times New Roman" w:cs="Times New Roman"/>
                  <w:color w:val="000000"/>
                  <w:sz w:val="24"/>
                  <w:szCs w:val="24"/>
                </w:rPr>
                <w:t xml:space="preserve">I must specify the error number as a positive, not negative, integer value. Otherwise, no match will be detected. </w:t>
              </w:r>
            </w:ins>
          </w:p>
          <w:p w:rsidR="00C4615E" w:rsidRPr="00C4615E" w:rsidRDefault="00C4615E" w:rsidP="00C4615E">
            <w:pPr>
              <w:spacing w:before="100" w:beforeAutospacing="1" w:after="100" w:afterAutospacing="1" w:line="240" w:lineRule="auto"/>
              <w:rPr>
                <w:ins w:id="533" w:author="Unknown"/>
                <w:rFonts w:ascii="Times New Roman" w:eastAsia="Times New Roman" w:hAnsi="Times New Roman" w:cs="Times New Roman"/>
                <w:color w:val="000000"/>
                <w:sz w:val="24"/>
                <w:szCs w:val="24"/>
              </w:rPr>
            </w:pPr>
            <w:ins w:id="534" w:author="Unknown">
              <w:r w:rsidRPr="00C4615E">
                <w:rPr>
                  <w:rFonts w:ascii="Times New Roman" w:eastAsia="Times New Roman" w:hAnsi="Times New Roman" w:cs="Times New Roman"/>
                  <w:color w:val="000000"/>
                  <w:sz w:val="24"/>
                  <w:szCs w:val="24"/>
                </w:rPr>
                <w:t>Once the trigger is defined, I test it by trying to delete a row from the dept table whose parent key is referenced by an employee: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color w:val="000000"/>
                <w:sz w:val="20"/>
                <w:szCs w:val="20"/>
              </w:rPr>
            </w:pPr>
            <w:ins w:id="536" w:author="Unknown">
              <w:r w:rsidRPr="00C4615E">
                <w:rPr>
                  <w:rFonts w:ascii="Courier New" w:eastAsia="Times New Roman" w:hAnsi="Courier New" w:cs="Courier New"/>
                  <w:color w:val="000000"/>
                  <w:sz w:val="20"/>
                  <w:szCs w:val="20"/>
                </w:rPr>
                <w:t>SQL&gt; DELETE FROM dept WHERE deptno=10;</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color w:val="000000"/>
                <w:sz w:val="20"/>
                <w:szCs w:val="20"/>
              </w:rPr>
            </w:pPr>
            <w:ins w:id="538" w:author="Unknown">
              <w:r w:rsidRPr="00C4615E">
                <w:rPr>
                  <w:rFonts w:ascii="Courier New" w:eastAsia="Times New Roman" w:hAnsi="Courier New" w:cs="Courier New"/>
                  <w:color w:val="000000"/>
                  <w:sz w:val="20"/>
                  <w:szCs w:val="20"/>
                </w:rPr>
                <w: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9" w:author="Unknown"/>
                <w:rFonts w:ascii="Courier New" w:eastAsia="Times New Roman" w:hAnsi="Courier New" w:cs="Courier New"/>
                <w:color w:val="000000"/>
                <w:sz w:val="20"/>
                <w:szCs w:val="20"/>
              </w:rPr>
            </w:pPr>
            <w:ins w:id="540" w:author="Unknown">
              <w:r w:rsidRPr="00C4615E">
                <w:rPr>
                  <w:rFonts w:ascii="Courier New" w:eastAsia="Times New Roman" w:hAnsi="Courier New" w:cs="Courier New"/>
                  <w:color w:val="000000"/>
                  <w:sz w:val="20"/>
                  <w:szCs w:val="20"/>
                </w:rPr>
                <w:t>ERROR at line 1:</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1" w:author="Unknown"/>
                <w:rFonts w:ascii="Courier New" w:eastAsia="Times New Roman" w:hAnsi="Courier New" w:cs="Courier New"/>
                <w:color w:val="000000"/>
                <w:sz w:val="20"/>
                <w:szCs w:val="20"/>
              </w:rPr>
            </w:pPr>
            <w:ins w:id="542" w:author="Unknown">
              <w:r w:rsidRPr="00C4615E">
                <w:rPr>
                  <w:rFonts w:ascii="Courier New" w:eastAsia="Times New Roman" w:hAnsi="Courier New" w:cs="Courier New"/>
                  <w:color w:val="000000"/>
                  <w:sz w:val="20"/>
                  <w:szCs w:val="20"/>
                </w:rPr>
                <w:t xml:space="preserve">ORA-02292: integrity constraint (SCOTT.FK_DEPTNO) violated -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543" w:author="Unknown"/>
                <w:rFonts w:ascii="Courier New" w:eastAsia="Times New Roman" w:hAnsi="Courier New" w:cs="Courier New"/>
                <w:color w:val="000000"/>
                <w:sz w:val="20"/>
                <w:szCs w:val="20"/>
              </w:rPr>
            </w:pPr>
            <w:ins w:id="544" w:author="Unknown">
              <w:r w:rsidRPr="00C4615E">
                <w:rPr>
                  <w:rFonts w:ascii="Courier New" w:eastAsia="Times New Roman" w:hAnsi="Courier New" w:cs="Courier New"/>
                  <w:color w:val="000000"/>
                  <w:sz w:val="20"/>
                  <w:szCs w:val="20"/>
                </w:rPr>
                <w:t xml:space="preserve">           child record found</w:t>
              </w:r>
            </w:ins>
          </w:p>
          <w:p w:rsidR="00C4615E" w:rsidRPr="00C4615E" w:rsidRDefault="00C4615E" w:rsidP="00C4615E">
            <w:pPr>
              <w:spacing w:before="100" w:beforeAutospacing="1" w:after="100" w:afterAutospacing="1" w:line="240" w:lineRule="auto"/>
              <w:rPr>
                <w:ins w:id="545" w:author="Unknown"/>
                <w:rFonts w:ascii="Times New Roman" w:eastAsia="Times New Roman" w:hAnsi="Times New Roman" w:cs="Times New Roman"/>
                <w:color w:val="000000"/>
                <w:sz w:val="24"/>
                <w:szCs w:val="24"/>
              </w:rPr>
            </w:pPr>
            <w:ins w:id="546" w:author="Unknown">
              <w:r w:rsidRPr="00C4615E">
                <w:rPr>
                  <w:rFonts w:ascii="Times New Roman" w:eastAsia="Times New Roman" w:hAnsi="Times New Roman" w:cs="Times New Roman"/>
                  <w:color w:val="000000"/>
                  <w:sz w:val="24"/>
                  <w:szCs w:val="24"/>
                </w:rPr>
                <w:t>I can now see what information was sent to my pipe within the trigger as follows:</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rPr>
            </w:pPr>
            <w:ins w:id="548" w:author="Unknown">
              <w:r w:rsidRPr="00C4615E">
                <w:rPr>
                  <w:rFonts w:ascii="Courier New" w:eastAsia="Times New Roman" w:hAnsi="Courier New" w:cs="Courier New"/>
                  <w:color w:val="000000"/>
                  <w:sz w:val="20"/>
                  <w:szCs w:val="20"/>
                </w:rPr>
                <w:t>SQL&gt; exec watch.show</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C4615E">
                <w:rPr>
                  <w:rFonts w:ascii="Courier New" w:eastAsia="Times New Roman" w:hAnsi="Courier New" w:cs="Courier New"/>
                  <w:color w:val="000000"/>
                  <w:sz w:val="20"/>
                  <w:szCs w:val="20"/>
                </w:rPr>
                <w:t>Contents of WATCH Trace: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color w:val="000000"/>
                <w:sz w:val="20"/>
                <w:szCs w:val="20"/>
              </w:rPr>
            </w:pPr>
            <w:ins w:id="552" w:author="Unknown">
              <w:r w:rsidRPr="00C4615E">
                <w:rPr>
                  <w:rFonts w:ascii="Courier New" w:eastAsia="Times New Roman" w:hAnsi="Courier New" w:cs="Courier New"/>
                  <w:color w:val="000000"/>
                  <w:sz w:val="20"/>
                  <w:szCs w:val="20"/>
                </w:rPr>
                <w:t>***WATCHing at: June 2, 1999 16:27:09</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ins w:id="554" w:author="Unknown">
              <w:r w:rsidRPr="00C4615E">
                <w:rPr>
                  <w:rFonts w:ascii="Courier New" w:eastAsia="Times New Roman" w:hAnsi="Courier New" w:cs="Courier New"/>
                  <w:color w:val="000000"/>
                  <w:sz w:val="20"/>
                  <w:szCs w:val="20"/>
                </w:rPr>
                <w:t xml:space="preserve">   Context: DATABASE trap parent key trap_error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555" w:author="Unknown"/>
                <w:rFonts w:ascii="Courier New" w:eastAsia="Times New Roman" w:hAnsi="Courier New" w:cs="Courier New"/>
                <w:color w:val="000000"/>
                <w:sz w:val="20"/>
                <w:szCs w:val="20"/>
              </w:rPr>
            </w:pPr>
            <w:ins w:id="556" w:author="Unknown">
              <w:r w:rsidRPr="00C4615E">
                <w:rPr>
                  <w:rFonts w:ascii="Courier New" w:eastAsia="Times New Roman" w:hAnsi="Courier New" w:cs="Courier New"/>
                  <w:color w:val="000000"/>
                  <w:sz w:val="20"/>
                  <w:szCs w:val="20"/>
                </w:rPr>
                <w:t xml:space="preserve">   Message: Invalid attempt to delete primary key by SCOTT</w:t>
              </w:r>
            </w:ins>
          </w:p>
          <w:p w:rsidR="00C4615E" w:rsidRPr="00C4615E" w:rsidRDefault="00C4615E" w:rsidP="00C4615E">
            <w:pPr>
              <w:spacing w:before="100" w:beforeAutospacing="1" w:after="100" w:afterAutospacing="1" w:line="240" w:lineRule="auto"/>
              <w:rPr>
                <w:ins w:id="557" w:author="Unknown"/>
                <w:rFonts w:ascii="Times New Roman" w:eastAsia="Times New Roman" w:hAnsi="Times New Roman" w:cs="Times New Roman"/>
                <w:color w:val="000000"/>
                <w:sz w:val="24"/>
                <w:szCs w:val="24"/>
              </w:rPr>
            </w:pPr>
            <w:bookmarkStart w:id="558" w:name="ch-06-isadle"/>
            <w:bookmarkEnd w:id="558"/>
            <w:ins w:id="559" w:author="Unknown">
              <w:r w:rsidRPr="00C4615E">
                <w:rPr>
                  <w:rFonts w:ascii="Times New Roman" w:eastAsia="Times New Roman" w:hAnsi="Times New Roman" w:cs="Times New Roman"/>
                  <w:color w:val="000000"/>
                  <w:sz w:val="24"/>
                  <w:szCs w:val="24"/>
                </w:rPr>
                <w:t>Here I will demonstrate the IS_SERVERERROR approach with a modified version of the database-level trigger: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0" w:author="Unknown"/>
                <w:rFonts w:ascii="Courier New" w:eastAsia="Times New Roman" w:hAnsi="Courier New" w:cs="Courier New"/>
                <w:color w:val="000000"/>
                <w:sz w:val="20"/>
                <w:szCs w:val="20"/>
              </w:rPr>
            </w:pPr>
            <w:ins w:id="561" w:author="Unknown">
              <w:r w:rsidRPr="00C4615E">
                <w:rPr>
                  <w:rFonts w:ascii="Courier New" w:eastAsia="Times New Roman" w:hAnsi="Courier New" w:cs="Courier New"/>
                  <w:color w:val="000000"/>
                  <w:sz w:val="20"/>
                  <w:szCs w:val="20"/>
                </w:rPr>
                <w:t>/* Filename on companion disk: serverr.trg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2" w:author="Unknown"/>
                <w:rFonts w:ascii="Courier New" w:eastAsia="Times New Roman" w:hAnsi="Courier New" w:cs="Courier New"/>
                <w:color w:val="000000"/>
                <w:sz w:val="20"/>
                <w:szCs w:val="20"/>
              </w:rPr>
            </w:pPr>
            <w:ins w:id="563" w:author="Unknown">
              <w:r w:rsidRPr="00C4615E">
                <w:rPr>
                  <w:rFonts w:ascii="Courier New" w:eastAsia="Times New Roman" w:hAnsi="Courier New" w:cs="Courier New"/>
                  <w:color w:val="000000"/>
                  <w:sz w:val="20"/>
                  <w:szCs w:val="20"/>
                </w:rPr>
                <w:t xml:space="preserve">CREATE OR REPLACE TRIGGER trap_error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4" w:author="Unknown"/>
                <w:rFonts w:ascii="Courier New" w:eastAsia="Times New Roman" w:hAnsi="Courier New" w:cs="Courier New"/>
                <w:color w:val="000000"/>
                <w:sz w:val="20"/>
                <w:szCs w:val="20"/>
              </w:rPr>
            </w:pPr>
            <w:ins w:id="565" w:author="Unknown">
              <w:r w:rsidRPr="00C4615E">
                <w:rPr>
                  <w:rFonts w:ascii="Courier New" w:eastAsia="Times New Roman" w:hAnsi="Courier New" w:cs="Courier New"/>
                  <w:color w:val="000000"/>
                  <w:sz w:val="20"/>
                  <w:szCs w:val="20"/>
                </w:rPr>
                <w:t xml:space="preserve">  AFTER SERVERERROR ON DATABASE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Courier New" w:eastAsia="Times New Roman" w:hAnsi="Courier New" w:cs="Courier New"/>
                <w:color w:val="000000"/>
                <w:sz w:val="20"/>
                <w:szCs w:val="20"/>
              </w:rPr>
            </w:pPr>
            <w:ins w:id="567" w:author="Unknown">
              <w:r w:rsidRPr="00C4615E">
                <w:rPr>
                  <w:rFonts w:ascii="Courier New" w:eastAsia="Times New Roman" w:hAnsi="Courier New" w:cs="Courier New"/>
                  <w:color w:val="000000"/>
                  <w:sz w:val="20"/>
                  <w:szCs w:val="20"/>
                </w:rPr>
                <w:t>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color w:val="000000"/>
                <w:sz w:val="20"/>
                <w:szCs w:val="20"/>
              </w:rPr>
            </w:pPr>
            <w:ins w:id="569" w:author="Unknown">
              <w:r w:rsidRPr="00C4615E">
                <w:rPr>
                  <w:rFonts w:ascii="Courier New" w:eastAsia="Times New Roman" w:hAnsi="Courier New" w:cs="Courier New"/>
                  <w:color w:val="000000"/>
                  <w:sz w:val="20"/>
                  <w:szCs w:val="20"/>
                </w:rPr>
                <w:t xml:space="preserve">   /* Same tracking as before.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0" w:author="Unknown"/>
                <w:rFonts w:ascii="Courier New" w:eastAsia="Times New Roman" w:hAnsi="Courier New" w:cs="Courier New"/>
                <w:color w:val="000000"/>
                <w:sz w:val="20"/>
                <w:szCs w:val="20"/>
              </w:rPr>
            </w:pPr>
            <w:ins w:id="571" w:author="Unknown">
              <w:r w:rsidRPr="00C4615E">
                <w:rPr>
                  <w:rFonts w:ascii="Courier New" w:eastAsia="Times New Roman" w:hAnsi="Courier New" w:cs="Courier New"/>
                  <w:color w:val="000000"/>
                  <w:sz w:val="20"/>
                  <w:szCs w:val="20"/>
                </w:rPr>
                <w:t xml:space="preserve">   pipe_error ('DATABASE',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2" w:author="Unknown"/>
                <w:rFonts w:ascii="Courier New" w:eastAsia="Times New Roman" w:hAnsi="Courier New" w:cs="Courier New"/>
                <w:color w:val="000000"/>
                <w:sz w:val="20"/>
                <w:szCs w:val="20"/>
              </w:rPr>
            </w:pPr>
            <w:ins w:id="573" w:author="Unknown">
              <w:r w:rsidRPr="00C4615E">
                <w:rPr>
                  <w:rFonts w:ascii="Courier New" w:eastAsia="Times New Roman" w:hAnsi="Courier New" w:cs="Courier New"/>
                  <w:color w:val="000000"/>
                  <w:sz w:val="20"/>
                  <w:szCs w:val="20"/>
                </w:rPr>
                <w:t xml:space="preserve">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rPr>
            </w:pPr>
            <w:ins w:id="575" w:author="Unknown">
              <w:r w:rsidRPr="00C4615E">
                <w:rPr>
                  <w:rFonts w:ascii="Courier New" w:eastAsia="Times New Roman" w:hAnsi="Courier New" w:cs="Courier New"/>
                  <w:color w:val="000000"/>
                  <w:sz w:val="20"/>
                  <w:szCs w:val="20"/>
                </w:rPr>
                <w:lastRenderedPageBreak/>
                <w:t xml:space="preserve">   IF IS_SERVERERROR (1652) -- POSITIVE NUMBER REQUIRED!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Courier New" w:eastAsia="Times New Roman" w:hAnsi="Courier New" w:cs="Courier New"/>
                <w:color w:val="000000"/>
                <w:sz w:val="20"/>
                <w:szCs w:val="20"/>
              </w:rPr>
            </w:pPr>
            <w:ins w:id="577" w:author="Unknown">
              <w:r w:rsidRPr="00C4615E">
                <w:rPr>
                  <w:rFonts w:ascii="Courier New" w:eastAsia="Times New Roman" w:hAnsi="Courier New" w:cs="Courier New"/>
                  <w:color w:val="000000"/>
                  <w:sz w:val="20"/>
                  <w:szCs w:val="20"/>
                </w:rPr>
                <w:t xml:space="preserve">   THEN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rPr>
            </w:pPr>
            <w:ins w:id="579" w:author="Unknown">
              <w:r w:rsidRPr="00C4615E">
                <w:rPr>
                  <w:rFonts w:ascii="Courier New" w:eastAsia="Times New Roman" w:hAnsi="Courier New" w:cs="Courier New"/>
                  <w:color w:val="000000"/>
                  <w:sz w:val="20"/>
                  <w:szCs w:val="20"/>
                </w:rPr>
                <w:t xml:space="preserve">      /* Add a file to the tablespace... just a dummy</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rPr>
            </w:pPr>
            <w:ins w:id="581" w:author="Unknown">
              <w:r w:rsidRPr="00C4615E">
                <w:rPr>
                  <w:rFonts w:ascii="Courier New" w:eastAsia="Times New Roman" w:hAnsi="Courier New" w:cs="Courier New"/>
                  <w:color w:val="000000"/>
                  <w:sz w:val="20"/>
                  <w:szCs w:val="20"/>
                </w:rPr>
                <w:t xml:space="preserve">         entry for the book.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rPr>
            </w:pPr>
            <w:ins w:id="583" w:author="Unknown">
              <w:r w:rsidRPr="00C4615E">
                <w:rPr>
                  <w:rFonts w:ascii="Courier New" w:eastAsia="Times New Roman" w:hAnsi="Courier New" w:cs="Courier New"/>
                  <w:color w:val="000000"/>
                  <w:sz w:val="20"/>
                  <w:szCs w:val="20"/>
                </w:rPr>
                <w:t xml:space="preserve">      pipe_error ('DATABASE', 'Add to tablespace');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C4615E">
                <w:rPr>
                  <w:rFonts w:ascii="Courier New" w:eastAsia="Times New Roman" w:hAnsi="Courier New" w:cs="Courier New"/>
                  <w:color w:val="000000"/>
                  <w:sz w:val="20"/>
                  <w:szCs w:val="20"/>
                </w:rPr>
                <w:t xml:space="preserve">   END IF;</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ins w:id="587" w:author="Unknown">
              <w:r w:rsidRPr="00C4615E">
                <w:rPr>
                  <w:rFonts w:ascii="Courier New" w:eastAsia="Times New Roman" w:hAnsi="Courier New" w:cs="Courier New"/>
                  <w:color w:val="000000"/>
                  <w:sz w:val="20"/>
                  <w:szCs w:val="20"/>
                </w:rPr>
                <w:t>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588" w:author="Unknown"/>
                <w:rFonts w:ascii="Courier New" w:eastAsia="Times New Roman" w:hAnsi="Courier New" w:cs="Courier New"/>
                <w:color w:val="000000"/>
                <w:sz w:val="20"/>
                <w:szCs w:val="20"/>
              </w:rPr>
            </w:pPr>
            <w:ins w:id="589" w:author="Unknown">
              <w:r w:rsidRPr="00C4615E">
                <w:rPr>
                  <w:rFonts w:ascii="Courier New" w:eastAsia="Times New Roman" w:hAnsi="Courier New" w:cs="Courier New"/>
                  <w:color w:val="000000"/>
                  <w:sz w:val="20"/>
                  <w:szCs w:val="20"/>
                </w:rPr>
                <w:t>/</w:t>
              </w:r>
            </w:ins>
          </w:p>
          <w:p w:rsidR="00C4615E" w:rsidRPr="00C4615E" w:rsidRDefault="00C4615E" w:rsidP="00C4615E">
            <w:pPr>
              <w:spacing w:before="100" w:beforeAutospacing="1" w:after="100" w:afterAutospacing="1" w:line="240" w:lineRule="auto"/>
              <w:rPr>
                <w:ins w:id="590" w:author="Unknown"/>
                <w:rFonts w:ascii="Times New Roman" w:eastAsia="Times New Roman" w:hAnsi="Times New Roman" w:cs="Times New Roman"/>
                <w:color w:val="000000"/>
                <w:sz w:val="24"/>
                <w:szCs w:val="24"/>
              </w:rPr>
            </w:pPr>
            <w:bookmarkStart w:id="591" w:name="AUTOID-3363"/>
            <w:bookmarkEnd w:id="591"/>
            <w:ins w:id="592" w:author="Unknown">
              <w:r w:rsidRPr="00C4615E">
                <w:rPr>
                  <w:rFonts w:ascii="Times New Roman" w:eastAsia="Times New Roman" w:hAnsi="Times New Roman" w:cs="Times New Roman"/>
                  <w:color w:val="000000"/>
                  <w:sz w:val="24"/>
                  <w:szCs w:val="24"/>
                </w:rPr>
                <w:t xml:space="preserve">And now if the ORA-01652 error is raised </w:t>
              </w:r>
              <w:r w:rsidRPr="00C4615E">
                <w:rPr>
                  <w:rFonts w:ascii="Times New Roman" w:eastAsia="Times New Roman" w:hAnsi="Times New Roman" w:cs="Times New Roman"/>
                  <w:i/>
                  <w:iCs/>
                  <w:color w:val="000000"/>
                  <w:sz w:val="24"/>
                  <w:szCs w:val="24"/>
                </w:rPr>
                <w:t>anywhere</w:t>
              </w:r>
              <w:r w:rsidRPr="00C4615E">
                <w:rPr>
                  <w:rFonts w:ascii="Times New Roman" w:eastAsia="Times New Roman" w:hAnsi="Times New Roman" w:cs="Times New Roman"/>
                  <w:color w:val="000000"/>
                  <w:sz w:val="24"/>
                  <w:szCs w:val="24"/>
                </w:rPr>
                <w:t xml:space="preserve"> in the error stack from the SCOTT schema, I see three entries in the error pipe: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3" w:author="Unknown"/>
                <w:rFonts w:ascii="Courier New" w:eastAsia="Times New Roman" w:hAnsi="Courier New" w:cs="Courier New"/>
                <w:color w:val="000000"/>
                <w:sz w:val="20"/>
                <w:szCs w:val="20"/>
              </w:rPr>
            </w:pPr>
            <w:ins w:id="594" w:author="Unknown">
              <w:r w:rsidRPr="00C4615E">
                <w:rPr>
                  <w:rFonts w:ascii="Courier New" w:eastAsia="Times New Roman" w:hAnsi="Courier New" w:cs="Courier New"/>
                  <w:color w:val="000000"/>
                  <w:sz w:val="20"/>
                  <w:szCs w:val="20"/>
                </w:rPr>
                <w:t>SQL&gt; DECLARE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color w:val="000000"/>
                <w:sz w:val="20"/>
                <w:szCs w:val="20"/>
              </w:rPr>
            </w:pPr>
            <w:ins w:id="596" w:author="Unknown">
              <w:r w:rsidRPr="00C4615E">
                <w:rPr>
                  <w:rFonts w:ascii="Courier New" w:eastAsia="Times New Roman" w:hAnsi="Courier New" w:cs="Courier New"/>
                  <w:color w:val="000000"/>
                  <w:sz w:val="20"/>
                  <w:szCs w:val="20"/>
                </w:rPr>
                <w:t xml:space="preserve">  2     exc EXCEPTION;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color w:val="000000"/>
                <w:sz w:val="20"/>
                <w:szCs w:val="20"/>
              </w:rPr>
            </w:pPr>
            <w:ins w:id="598" w:author="Unknown">
              <w:r w:rsidRPr="00C4615E">
                <w:rPr>
                  <w:rFonts w:ascii="Courier New" w:eastAsia="Times New Roman" w:hAnsi="Courier New" w:cs="Courier New"/>
                  <w:color w:val="000000"/>
                  <w:sz w:val="20"/>
                  <w:szCs w:val="20"/>
                </w:rPr>
                <w:t xml:space="preserve">  3     PRAGMA EXCEPTION_INIT (exc, -1652);</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9" w:author="Unknown"/>
                <w:rFonts w:ascii="Courier New" w:eastAsia="Times New Roman" w:hAnsi="Courier New" w:cs="Courier New"/>
                <w:color w:val="000000"/>
                <w:sz w:val="20"/>
                <w:szCs w:val="20"/>
              </w:rPr>
            </w:pPr>
            <w:ins w:id="600" w:author="Unknown">
              <w:r w:rsidRPr="00C4615E">
                <w:rPr>
                  <w:rFonts w:ascii="Courier New" w:eastAsia="Times New Roman" w:hAnsi="Courier New" w:cs="Courier New"/>
                  <w:color w:val="000000"/>
                  <w:sz w:val="20"/>
                  <w:szCs w:val="20"/>
                </w:rPr>
                <w:t xml:space="preserve">  4  BEGIN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1" w:author="Unknown"/>
                <w:rFonts w:ascii="Courier New" w:eastAsia="Times New Roman" w:hAnsi="Courier New" w:cs="Courier New"/>
                <w:color w:val="000000"/>
                <w:sz w:val="20"/>
                <w:szCs w:val="20"/>
              </w:rPr>
            </w:pPr>
            <w:ins w:id="602" w:author="Unknown">
              <w:r w:rsidRPr="00C4615E">
                <w:rPr>
                  <w:rFonts w:ascii="Courier New" w:eastAsia="Times New Roman" w:hAnsi="Courier New" w:cs="Courier New"/>
                  <w:color w:val="000000"/>
                  <w:sz w:val="20"/>
                  <w:szCs w:val="20"/>
                </w:rPr>
                <w:t xml:space="preserve">  5     RAISE exc;</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3" w:author="Unknown"/>
                <w:rFonts w:ascii="Courier New" w:eastAsia="Times New Roman" w:hAnsi="Courier New" w:cs="Courier New"/>
                <w:color w:val="000000"/>
                <w:sz w:val="20"/>
                <w:szCs w:val="20"/>
              </w:rPr>
            </w:pPr>
            <w:ins w:id="604" w:author="Unknown">
              <w:r w:rsidRPr="00C4615E">
                <w:rPr>
                  <w:rFonts w:ascii="Courier New" w:eastAsia="Times New Roman" w:hAnsi="Courier New" w:cs="Courier New"/>
                  <w:color w:val="000000"/>
                  <w:sz w:val="20"/>
                  <w:szCs w:val="20"/>
                </w:rPr>
                <w:t xml:space="preserve">  6  EXCEPTION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5" w:author="Unknown"/>
                <w:rFonts w:ascii="Courier New" w:eastAsia="Times New Roman" w:hAnsi="Courier New" w:cs="Courier New"/>
                <w:color w:val="000000"/>
                <w:sz w:val="20"/>
                <w:szCs w:val="20"/>
              </w:rPr>
            </w:pPr>
            <w:ins w:id="606" w:author="Unknown">
              <w:r w:rsidRPr="00C4615E">
                <w:rPr>
                  <w:rFonts w:ascii="Courier New" w:eastAsia="Times New Roman" w:hAnsi="Courier New" w:cs="Courier New"/>
                  <w:color w:val="000000"/>
                  <w:sz w:val="20"/>
                  <w:szCs w:val="20"/>
                </w:rPr>
                <w:t xml:space="preserve">  7     WHEN OTHERS THEN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7" w:author="Unknown"/>
                <w:rFonts w:ascii="Courier New" w:eastAsia="Times New Roman" w:hAnsi="Courier New" w:cs="Courier New"/>
                <w:color w:val="000000"/>
                <w:sz w:val="20"/>
                <w:szCs w:val="20"/>
              </w:rPr>
            </w:pPr>
            <w:ins w:id="608" w:author="Unknown">
              <w:r w:rsidRPr="00C4615E">
                <w:rPr>
                  <w:rFonts w:ascii="Courier New" w:eastAsia="Times New Roman" w:hAnsi="Courier New" w:cs="Courier New"/>
                  <w:color w:val="000000"/>
                  <w:sz w:val="20"/>
                  <w:szCs w:val="20"/>
                </w:rPr>
                <w:t xml:space="preserve">  8        RAISE VALUE_ERROR;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9" w:author="Unknown"/>
                <w:rFonts w:ascii="Courier New" w:eastAsia="Times New Roman" w:hAnsi="Courier New" w:cs="Courier New"/>
                <w:color w:val="000000"/>
                <w:sz w:val="20"/>
                <w:szCs w:val="20"/>
              </w:rPr>
            </w:pPr>
            <w:ins w:id="610" w:author="Unknown">
              <w:r w:rsidRPr="00C4615E">
                <w:rPr>
                  <w:rFonts w:ascii="Courier New" w:eastAsia="Times New Roman" w:hAnsi="Courier New" w:cs="Courier New"/>
                  <w:color w:val="000000"/>
                  <w:sz w:val="20"/>
                  <w:szCs w:val="20"/>
                </w:rPr>
                <w:t xml:space="preserve">  9  END;</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Courier New" w:eastAsia="Times New Roman" w:hAnsi="Courier New" w:cs="Courier New"/>
                <w:color w:val="000000"/>
                <w:sz w:val="20"/>
                <w:szCs w:val="20"/>
              </w:rPr>
            </w:pPr>
            <w:ins w:id="612" w:author="Unknown">
              <w:r w:rsidRPr="00C4615E">
                <w:rPr>
                  <w:rFonts w:ascii="Courier New" w:eastAsia="Times New Roman" w:hAnsi="Courier New" w:cs="Courier New"/>
                  <w:color w:val="000000"/>
                  <w:sz w:val="20"/>
                  <w:szCs w:val="20"/>
                </w:rPr>
                <w:t xml:space="preserve"> 10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Courier New" w:eastAsia="Times New Roman" w:hAnsi="Courier New" w:cs="Courier New"/>
                <w:color w:val="000000"/>
                <w:sz w:val="20"/>
                <w:szCs w:val="20"/>
              </w:rPr>
            </w:pPr>
            <w:ins w:id="614" w:author="Unknown">
              <w:r w:rsidRPr="00C4615E">
                <w:rPr>
                  <w:rFonts w:ascii="Courier New" w:eastAsia="Times New Roman" w:hAnsi="Courier New" w:cs="Courier New"/>
                  <w:color w:val="000000"/>
                  <w:sz w:val="20"/>
                  <w:szCs w:val="20"/>
                </w:rPr>
                <w: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color w:val="000000"/>
                <w:sz w:val="20"/>
                <w:szCs w:val="20"/>
              </w:rPr>
            </w:pPr>
            <w:ins w:id="616" w:author="Unknown">
              <w:r w:rsidRPr="00C4615E">
                <w:rPr>
                  <w:rFonts w:ascii="Courier New" w:eastAsia="Times New Roman" w:hAnsi="Courier New" w:cs="Courier New"/>
                  <w:color w:val="000000"/>
                  <w:sz w:val="20"/>
                  <w:szCs w:val="20"/>
                </w:rPr>
                <w:t>ERROR at line 1:</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ins w:id="618" w:author="Unknown">
              <w:r w:rsidRPr="00C4615E">
                <w:rPr>
                  <w:rFonts w:ascii="Courier New" w:eastAsia="Times New Roman" w:hAnsi="Courier New" w:cs="Courier New"/>
                  <w:color w:val="000000"/>
                  <w:sz w:val="20"/>
                  <w:szCs w:val="20"/>
                </w:rPr>
                <w:t>ORA-06502: PL/SQL: numeric or value 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i/>
                <w:iCs/>
                <w:color w:val="000000"/>
                <w:sz w:val="20"/>
                <w:szCs w:val="20"/>
              </w:rPr>
            </w:pPr>
            <w:ins w:id="620" w:author="Unknown">
              <w:r w:rsidRPr="00C4615E">
                <w:rPr>
                  <w:rFonts w:ascii="Courier New" w:eastAsia="Times New Roman" w:hAnsi="Courier New" w:cs="Courier New"/>
                  <w:color w:val="000000"/>
                  <w:sz w:val="20"/>
                  <w:szCs w:val="20"/>
                </w:rPr>
                <w:t xml:space="preserve">ORA-01652: unable to extend temp segment by </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color w:val="000000"/>
                <w:sz w:val="20"/>
                <w:szCs w:val="20"/>
              </w:rPr>
            </w:pPr>
            <w:ins w:id="622" w:author="Unknown">
              <w:r w:rsidRPr="00C4615E">
                <w:rPr>
                  <w:rFonts w:ascii="Courier New" w:eastAsia="Times New Roman" w:hAnsi="Courier New" w:cs="Courier New"/>
                  <w:i/>
                  <w:iCs/>
                  <w:color w:val="000000"/>
                  <w:sz w:val="20"/>
                  <w:szCs w:val="20"/>
                </w:rPr>
                <w:t>nnn</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3" w:author="Unknown"/>
                <w:rFonts w:ascii="Courier New" w:eastAsia="Times New Roman" w:hAnsi="Courier New" w:cs="Courier New"/>
                <w:color w:val="000000"/>
                <w:sz w:val="20"/>
                <w:szCs w:val="20"/>
              </w:rPr>
            </w:pPr>
            <w:ins w:id="624" w:author="Unknown">
              <w:r w:rsidRPr="00C4615E">
                <w:rPr>
                  <w:rFonts w:ascii="Courier New" w:eastAsia="Times New Roman" w:hAnsi="Courier New" w:cs="Courier New"/>
                  <w:color w:val="000000"/>
                  <w:sz w:val="20"/>
                  <w:szCs w:val="20"/>
                </w:rPr>
                <w:t xml:space="preserve"> in tablespace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color w:val="000000"/>
                <w:sz w:val="20"/>
                <w:szCs w:val="20"/>
              </w:rPr>
            </w:pPr>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Unknown"/>
                <w:rFonts w:ascii="Courier New" w:eastAsia="Times New Roman" w:hAnsi="Courier New" w:cs="Courier New"/>
                <w:color w:val="000000"/>
                <w:sz w:val="20"/>
                <w:szCs w:val="20"/>
              </w:rPr>
            </w:pPr>
            <w:ins w:id="627" w:author="Unknown">
              <w:r w:rsidRPr="00C4615E">
                <w:rPr>
                  <w:rFonts w:ascii="Courier New" w:eastAsia="Times New Roman" w:hAnsi="Courier New" w:cs="Courier New"/>
                  <w:color w:val="000000"/>
                  <w:sz w:val="20"/>
                  <w:szCs w:val="20"/>
                </w:rPr>
                <w:t>SQL&gt; exec watch.show</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8" w:author="Unknown"/>
                <w:rFonts w:ascii="Courier New" w:eastAsia="Times New Roman" w:hAnsi="Courier New" w:cs="Courier New"/>
                <w:color w:val="000000"/>
                <w:sz w:val="20"/>
                <w:szCs w:val="20"/>
              </w:rPr>
            </w:pPr>
            <w:ins w:id="629" w:author="Unknown">
              <w:r w:rsidRPr="00C4615E">
                <w:rPr>
                  <w:rFonts w:ascii="Courier New" w:eastAsia="Times New Roman" w:hAnsi="Courier New" w:cs="Courier New"/>
                  <w:color w:val="000000"/>
                  <w:sz w:val="20"/>
                  <w:szCs w:val="20"/>
                </w:rPr>
                <w:t>Contents of WATCH Trace:</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0" w:author="Unknown"/>
                <w:rFonts w:ascii="Courier New" w:eastAsia="Times New Roman" w:hAnsi="Courier New" w:cs="Courier New"/>
                <w:color w:val="000000"/>
                <w:sz w:val="20"/>
                <w:szCs w:val="20"/>
              </w:rPr>
            </w:pPr>
            <w:ins w:id="631" w:author="Unknown">
              <w:r w:rsidRPr="00C4615E">
                <w:rPr>
                  <w:rFonts w:ascii="Courier New" w:eastAsia="Times New Roman" w:hAnsi="Courier New" w:cs="Courier New"/>
                  <w:color w:val="000000"/>
                  <w:sz w:val="20"/>
                  <w:szCs w:val="20"/>
                </w:rPr>
                <w:t>***WATCHing at: June 3, 1999 09:47:05</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2" w:author="Unknown"/>
                <w:rFonts w:ascii="Courier New" w:eastAsia="Times New Roman" w:hAnsi="Courier New" w:cs="Courier New"/>
                <w:color w:val="000000"/>
                <w:sz w:val="20"/>
                <w:szCs w:val="20"/>
              </w:rPr>
            </w:pPr>
            <w:ins w:id="633" w:author="Unknown">
              <w:r w:rsidRPr="00C4615E">
                <w:rPr>
                  <w:rFonts w:ascii="Courier New" w:eastAsia="Times New Roman" w:hAnsi="Courier New" w:cs="Courier New"/>
                  <w:color w:val="000000"/>
                  <w:sz w:val="20"/>
                  <w:szCs w:val="20"/>
                </w:rPr>
                <w:t xml:space="preserve">   Context: SCOTT trap_error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4" w:author="Unknown"/>
                <w:rFonts w:ascii="Courier New" w:eastAsia="Times New Roman" w:hAnsi="Courier New" w:cs="Courier New"/>
                <w:color w:val="000000"/>
                <w:sz w:val="20"/>
                <w:szCs w:val="20"/>
              </w:rPr>
            </w:pPr>
            <w:ins w:id="635" w:author="Unknown">
              <w:r w:rsidRPr="00C4615E">
                <w:rPr>
                  <w:rFonts w:ascii="Courier New" w:eastAsia="Times New Roman" w:hAnsi="Courier New" w:cs="Courier New"/>
                  <w:color w:val="000000"/>
                  <w:sz w:val="20"/>
                  <w:szCs w:val="20"/>
                </w:rPr>
                <w:t xml:space="preserve">   Message: SERVERERROR-1-ORACLE-0-6502-SCOTT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6" w:author="Unknown"/>
                <w:rFonts w:ascii="Courier New" w:eastAsia="Times New Roman" w:hAnsi="Courier New" w:cs="Courier New"/>
                <w:color w:val="000000"/>
                <w:sz w:val="20"/>
                <w:szCs w:val="20"/>
              </w:rPr>
            </w:pPr>
            <w:ins w:id="637" w:author="Unknown">
              <w:r w:rsidRPr="00C4615E">
                <w:rPr>
                  <w:rFonts w:ascii="Courier New" w:eastAsia="Times New Roman" w:hAnsi="Courier New" w:cs="Courier New"/>
                  <w:color w:val="000000"/>
                  <w:sz w:val="20"/>
                  <w:szCs w:val="20"/>
                </w:rPr>
                <w:t>***WATCHing at: June 3, 1999 09:47:05</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8" w:author="Unknown"/>
                <w:rFonts w:ascii="Courier New" w:eastAsia="Times New Roman" w:hAnsi="Courier New" w:cs="Courier New"/>
                <w:color w:val="000000"/>
                <w:sz w:val="20"/>
                <w:szCs w:val="20"/>
              </w:rPr>
            </w:pPr>
            <w:ins w:id="639" w:author="Unknown">
              <w:r w:rsidRPr="00C4615E">
                <w:rPr>
                  <w:rFonts w:ascii="Courier New" w:eastAsia="Times New Roman" w:hAnsi="Courier New" w:cs="Courier New"/>
                  <w:color w:val="000000"/>
                  <w:sz w:val="20"/>
                  <w:szCs w:val="20"/>
                </w:rPr>
                <w:t xml:space="preserve">   Context: DATABASE trap_error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0" w:author="Unknown"/>
                <w:rFonts w:ascii="Courier New" w:eastAsia="Times New Roman" w:hAnsi="Courier New" w:cs="Courier New"/>
                <w:color w:val="000000"/>
                <w:sz w:val="20"/>
                <w:szCs w:val="20"/>
              </w:rPr>
            </w:pPr>
            <w:ins w:id="641" w:author="Unknown">
              <w:r w:rsidRPr="00C4615E">
                <w:rPr>
                  <w:rFonts w:ascii="Courier New" w:eastAsia="Times New Roman" w:hAnsi="Courier New" w:cs="Courier New"/>
                  <w:color w:val="000000"/>
                  <w:sz w:val="20"/>
                  <w:szCs w:val="20"/>
                </w:rPr>
                <w:t xml:space="preserve">   Message: SERVERERROR-1-ORACLE-0-6502-SCOTT</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2" w:author="Unknown"/>
                <w:rFonts w:ascii="Courier New" w:eastAsia="Times New Roman" w:hAnsi="Courier New" w:cs="Courier New"/>
                <w:color w:val="000000"/>
                <w:sz w:val="20"/>
                <w:szCs w:val="20"/>
              </w:rPr>
            </w:pPr>
            <w:ins w:id="643" w:author="Unknown">
              <w:r w:rsidRPr="00C4615E">
                <w:rPr>
                  <w:rFonts w:ascii="Courier New" w:eastAsia="Times New Roman" w:hAnsi="Courier New" w:cs="Courier New"/>
                  <w:color w:val="000000"/>
                  <w:sz w:val="20"/>
                  <w:szCs w:val="20"/>
                </w:rPr>
                <w:t>***WATCHing at: June 3, 1999 09:47:05</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4" w:author="Unknown"/>
                <w:rFonts w:ascii="Courier New" w:eastAsia="Times New Roman" w:hAnsi="Courier New" w:cs="Courier New"/>
                <w:color w:val="000000"/>
                <w:sz w:val="20"/>
                <w:szCs w:val="20"/>
              </w:rPr>
            </w:pPr>
            <w:ins w:id="645" w:author="Unknown">
              <w:r w:rsidRPr="00C4615E">
                <w:rPr>
                  <w:rFonts w:ascii="Courier New" w:eastAsia="Times New Roman" w:hAnsi="Courier New" w:cs="Courier New"/>
                  <w:color w:val="000000"/>
                  <w:sz w:val="20"/>
                  <w:szCs w:val="20"/>
                </w:rPr>
                <w:t xml:space="preserve">   Context: DATABASE trap_error</w:t>
              </w:r>
            </w:ins>
          </w:p>
          <w:p w:rsidR="00C4615E" w:rsidRPr="00C4615E" w:rsidRDefault="00C4615E" w:rsidP="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ins w:id="646" w:author="Unknown"/>
                <w:rFonts w:ascii="Courier New" w:eastAsia="Times New Roman" w:hAnsi="Courier New" w:cs="Courier New"/>
                <w:color w:val="000000"/>
                <w:sz w:val="20"/>
                <w:szCs w:val="20"/>
              </w:rPr>
            </w:pPr>
            <w:ins w:id="647" w:author="Unknown">
              <w:r w:rsidRPr="00C4615E">
                <w:rPr>
                  <w:rFonts w:ascii="Courier New" w:eastAsia="Times New Roman" w:hAnsi="Courier New" w:cs="Courier New"/>
                  <w:color w:val="000000"/>
                  <w:sz w:val="20"/>
                  <w:szCs w:val="20"/>
                </w:rPr>
                <w:t xml:space="preserve">   Message: Add to tablespace</w:t>
              </w:r>
            </w:ins>
          </w:p>
          <w:p w:rsidR="00C4615E" w:rsidRPr="00C4615E" w:rsidRDefault="00C4615E" w:rsidP="00C4615E">
            <w:pPr>
              <w:spacing w:before="100" w:beforeAutospacing="1" w:after="100" w:afterAutospacing="1" w:line="240" w:lineRule="auto"/>
              <w:rPr>
                <w:ins w:id="648" w:author="Unknown"/>
                <w:rFonts w:ascii="Times New Roman" w:eastAsia="Times New Roman" w:hAnsi="Times New Roman" w:cs="Times New Roman"/>
                <w:color w:val="000000"/>
                <w:sz w:val="24"/>
                <w:szCs w:val="24"/>
              </w:rPr>
            </w:pPr>
            <w:ins w:id="649" w:author="Unknown">
              <w:r w:rsidRPr="00C4615E">
                <w:rPr>
                  <w:rFonts w:ascii="Times New Roman" w:eastAsia="Times New Roman" w:hAnsi="Times New Roman" w:cs="Times New Roman"/>
                  <w:b/>
                  <w:bCs/>
                  <w:color w:val="000000"/>
                  <w:sz w:val="24"/>
                  <w:szCs w:val="24"/>
                </w:rPr>
                <w:t>WARNING:</w:t>
              </w:r>
              <w:r w:rsidRPr="00C4615E">
                <w:rPr>
                  <w:rFonts w:ascii="Times New Roman" w:eastAsia="Times New Roman" w:hAnsi="Times New Roman" w:cs="Times New Roman"/>
                  <w:color w:val="000000"/>
                  <w:sz w:val="24"/>
                  <w:szCs w:val="24"/>
                </w:rPr>
                <w:t xml:space="preserve"> When you use IS_SERVERERROR, you must pass a </w:t>
              </w:r>
              <w:r w:rsidRPr="00C4615E">
                <w:rPr>
                  <w:rFonts w:ascii="Times New Roman" w:eastAsia="Times New Roman" w:hAnsi="Times New Roman" w:cs="Times New Roman"/>
                  <w:i/>
                  <w:iCs/>
                  <w:color w:val="000000"/>
                  <w:sz w:val="24"/>
                  <w:szCs w:val="24"/>
                </w:rPr>
                <w:t>positive</w:t>
              </w:r>
              <w:r w:rsidRPr="00C4615E">
                <w:rPr>
                  <w:rFonts w:ascii="Times New Roman" w:eastAsia="Times New Roman" w:hAnsi="Times New Roman" w:cs="Times New Roman"/>
                  <w:color w:val="000000"/>
                  <w:sz w:val="24"/>
                  <w:szCs w:val="24"/>
                </w:rPr>
                <w:t xml:space="preserve"> number for it to find a match on the error. So we must wonder once again: are Oracle error numbers negative or positive? It looks like the folks at Oracle have trouble giving a consistent answer to this question.</w:t>
              </w:r>
              <w:bookmarkStart w:id="650" w:name="AUTOID-3371"/>
              <w:r w:rsidRPr="00C4615E">
                <w:rPr>
                  <w:rFonts w:ascii="Times New Roman" w:eastAsia="Times New Roman" w:hAnsi="Times New Roman" w:cs="Times New Roman"/>
                  <w:color w:val="000000"/>
                  <w:sz w:val="24"/>
                  <w:szCs w:val="24"/>
                </w:rPr>
                <w:t xml:space="preserve"> </w:t>
              </w:r>
              <w:bookmarkStart w:id="651" w:name="AUTOID-3372"/>
              <w:bookmarkEnd w:id="650"/>
              <w:bookmarkEnd w:id="651"/>
            </w:ins>
          </w:p>
          <w:p w:rsidR="00C4615E" w:rsidRPr="00C4615E" w:rsidRDefault="00C4615E" w:rsidP="00C4615E">
            <w:pPr>
              <w:spacing w:after="0" w:line="240" w:lineRule="auto"/>
              <w:rPr>
                <w:ins w:id="652" w:author="Unknown"/>
                <w:rFonts w:ascii="Times New Roman" w:eastAsia="Times New Roman" w:hAnsi="Times New Roman" w:cs="Times New Roman"/>
                <w:color w:val="000000"/>
                <w:sz w:val="24"/>
                <w:szCs w:val="24"/>
              </w:rPr>
            </w:pPr>
            <w:ins w:id="653" w:author="Unknown">
              <w:r w:rsidRPr="00C4615E">
                <w:rPr>
                  <w:rFonts w:ascii="Times New Roman" w:eastAsia="Times New Roman" w:hAnsi="Times New Roman" w:cs="Times New Roman"/>
                  <w:color w:val="000000"/>
                  <w:sz w:val="24"/>
                  <w:szCs w:val="24"/>
                </w:rPr>
                <w:pict>
                  <v:rect id="_x0000_i1032" style="width:386.25pt;height:1.5pt" o:hrpct="0" o:hrstd="t" o:hr="t" fillcolor="#a7a6aa" stroked="f"/>
                </w:pict>
              </w:r>
            </w:ins>
          </w:p>
          <w:tbl>
            <w:tblPr>
              <w:tblW w:w="7725" w:type="dxa"/>
              <w:tblCellSpacing w:w="0" w:type="dxa"/>
              <w:tblCellMar>
                <w:left w:w="0" w:type="dxa"/>
                <w:right w:w="0" w:type="dxa"/>
              </w:tblCellMar>
              <w:tblLook w:val="04A0"/>
            </w:tblPr>
            <w:tblGrid>
              <w:gridCol w:w="2580"/>
              <w:gridCol w:w="2565"/>
              <w:gridCol w:w="2580"/>
            </w:tblGrid>
            <w:tr w:rsidR="00C4615E" w:rsidRPr="00C4615E" w:rsidTr="00C4615E">
              <w:trPr>
                <w:tblCellSpacing w:w="0" w:type="dxa"/>
              </w:trPr>
              <w:tc>
                <w:tcPr>
                  <w:tcW w:w="2580" w:type="dxa"/>
                  <w:hideMark/>
                </w:tcPr>
                <w:p w:rsidR="00C4615E" w:rsidRPr="00C4615E" w:rsidRDefault="00C4615E" w:rsidP="00C461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666750" cy="171450"/>
                        <wp:effectExtent l="19050" t="0" r="0" b="0"/>
                        <wp:docPr id="13" name="Picture 13" descr="Previous: 6.1 Triggers on Nested Table View Columns">
                          <a:hlinkClick xmlns:a="http://schemas.openxmlformats.org/drawingml/2006/main" r:id="rId13" tooltip="&quot;6.1 Triggers on Nested Table View Colum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ous: 6.1 Triggers on Nested Table View Columns">
                                  <a:hlinkClick r:id="rId13" tooltip="&quot;6.1 Triggers on Nested Table View Columns&quot;"/>
                                </pic:cNvPr>
                                <pic:cNvPicPr>
                                  <a:picLocks noChangeAspect="1" noChangeArrowheads="1"/>
                                </pic:cNvPicPr>
                              </pic:nvPicPr>
                              <pic:blipFill>
                                <a:blip r:embed="rId12"/>
                                <a:srcRect/>
                                <a:stretch>
                                  <a:fillRect/>
                                </a:stretch>
                              </pic:blipFill>
                              <pic:spPr bwMode="auto">
                                <a:xfrm>
                                  <a:off x="0" y="0"/>
                                  <a:ext cx="666750" cy="171450"/>
                                </a:xfrm>
                                <a:prstGeom prst="rect">
                                  <a:avLst/>
                                </a:prstGeom>
                                <a:noFill/>
                                <a:ln w="9525">
                                  <a:noFill/>
                                  <a:miter lim="800000"/>
                                  <a:headEnd/>
                                  <a:tailEnd/>
                                </a:ln>
                              </pic:spPr>
                            </pic:pic>
                          </a:graphicData>
                        </a:graphic>
                      </wp:inline>
                    </w:drawing>
                  </w:r>
                </w:p>
              </w:tc>
              <w:tc>
                <w:tcPr>
                  <w:tcW w:w="2565" w:type="dxa"/>
                  <w:hideMark/>
                </w:tcPr>
                <w:p w:rsidR="00C4615E" w:rsidRPr="00C4615E" w:rsidRDefault="00C4615E" w:rsidP="00C4615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295275" cy="133350"/>
                        <wp:effectExtent l="19050" t="0" r="9525" b="0"/>
                        <wp:docPr id="14" name="Picture 14" descr="Oracle PL/SQL Programming Guide to Oracle 8i Features">
                          <a:hlinkClick xmlns:a="http://schemas.openxmlformats.org/drawingml/2006/main" r:id="rId17" tooltip="&quot;Oracle PL/SQL Programming Guide to Oracle 8i Featur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acle PL/SQL Programming Guide to Oracle 8i Features">
                                  <a:hlinkClick r:id="rId17" tooltip="&quot;Oracle PL/SQL Programming Guide to Oracle 8i Features&quot;"/>
                                </pic:cNvPr>
                                <pic:cNvPicPr>
                                  <a:picLocks noChangeAspect="1" noChangeArrowheads="1"/>
                                </pic:cNvPicPr>
                              </pic:nvPicPr>
                              <pic:blipFill>
                                <a:blip r:embed="rId18"/>
                                <a:srcRect/>
                                <a:stretch>
                                  <a:fillRect/>
                                </a:stretch>
                              </pic:blipFill>
                              <pic:spPr bwMode="auto">
                                <a:xfrm>
                                  <a:off x="0" y="0"/>
                                  <a:ext cx="295275" cy="133350"/>
                                </a:xfrm>
                                <a:prstGeom prst="rect">
                                  <a:avLst/>
                                </a:prstGeom>
                                <a:noFill/>
                                <a:ln w="9525">
                                  <a:noFill/>
                                  <a:miter lim="800000"/>
                                  <a:headEnd/>
                                  <a:tailEnd/>
                                </a:ln>
                              </pic:spPr>
                            </pic:pic>
                          </a:graphicData>
                        </a:graphic>
                      </wp:inline>
                    </w:drawing>
                  </w:r>
                </w:p>
              </w:tc>
              <w:tc>
                <w:tcPr>
                  <w:tcW w:w="2580" w:type="dxa"/>
                  <w:hideMark/>
                </w:tcPr>
                <w:p w:rsidR="00C4615E" w:rsidRPr="00C4615E" w:rsidRDefault="00C4615E" w:rsidP="00C4615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666750" cy="171450"/>
                        <wp:effectExtent l="19050" t="0" r="0" b="0"/>
                        <wp:docPr id="15" name="Picture 15" descr="Next: 6.3 Schema-Level Event Triggers">
                          <a:hlinkClick xmlns:a="http://schemas.openxmlformats.org/drawingml/2006/main" r:id="rId14" tooltip="&quot;6.3 Schema-Level Event Trigg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xt: 6.3 Schema-Level Event Triggers">
                                  <a:hlinkClick r:id="rId14" tooltip="&quot;6.3 Schema-Level Event Triggers&quot;"/>
                                </pic:cNvPr>
                                <pic:cNvPicPr>
                                  <a:picLocks noChangeAspect="1" noChangeArrowheads="1"/>
                                </pic:cNvPicPr>
                              </pic:nvPicPr>
                              <pic:blipFill>
                                <a:blip r:embed="rId15"/>
                                <a:srcRect/>
                                <a:stretch>
                                  <a:fillRect/>
                                </a:stretch>
                              </pic:blipFill>
                              <pic:spPr bwMode="auto">
                                <a:xfrm>
                                  <a:off x="0" y="0"/>
                                  <a:ext cx="666750" cy="171450"/>
                                </a:xfrm>
                                <a:prstGeom prst="rect">
                                  <a:avLst/>
                                </a:prstGeom>
                                <a:noFill/>
                                <a:ln w="9525">
                                  <a:noFill/>
                                  <a:miter lim="800000"/>
                                  <a:headEnd/>
                                  <a:tailEnd/>
                                </a:ln>
                              </pic:spPr>
                            </pic:pic>
                          </a:graphicData>
                        </a:graphic>
                      </wp:inline>
                    </w:drawing>
                  </w:r>
                </w:p>
              </w:tc>
            </w:tr>
            <w:tr w:rsidR="00C4615E" w:rsidRPr="00C4615E" w:rsidTr="00C4615E">
              <w:trPr>
                <w:tblCellSpacing w:w="0" w:type="dxa"/>
              </w:trPr>
              <w:tc>
                <w:tcPr>
                  <w:tcW w:w="2580" w:type="dxa"/>
                  <w:hideMark/>
                </w:tcPr>
                <w:p w:rsidR="00C4615E" w:rsidRPr="00C4615E" w:rsidRDefault="00C4615E" w:rsidP="00C4615E">
                  <w:pPr>
                    <w:spacing w:after="0" w:line="240" w:lineRule="auto"/>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6.1 Triggers on Nested Table View Columns</w:t>
                  </w:r>
                </w:p>
              </w:tc>
              <w:tc>
                <w:tcPr>
                  <w:tcW w:w="2565" w:type="dxa"/>
                  <w:hideMark/>
                </w:tcPr>
                <w:p w:rsidR="00C4615E" w:rsidRPr="00C4615E" w:rsidRDefault="00C4615E" w:rsidP="00C4615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676275" cy="171450"/>
                        <wp:effectExtent l="19050" t="0" r="9525" b="0"/>
                        <wp:docPr id="16" name="Picture 16" descr="Book Index">
                          <a:hlinkClick xmlns:a="http://schemas.openxmlformats.org/drawingml/2006/main" r:id="rId19" tooltip="&quot;Book Ind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k Index">
                                  <a:hlinkClick r:id="rId19" tooltip="&quot;Book Index&quot;"/>
                                </pic:cNvPr>
                                <pic:cNvPicPr>
                                  <a:picLocks noChangeAspect="1" noChangeArrowheads="1"/>
                                </pic:cNvPicPr>
                              </pic:nvPicPr>
                              <pic:blipFill>
                                <a:blip r:embed="rId20"/>
                                <a:srcRect/>
                                <a:stretch>
                                  <a:fillRect/>
                                </a:stretch>
                              </pic:blipFill>
                              <pic:spPr bwMode="auto">
                                <a:xfrm>
                                  <a:off x="0" y="0"/>
                                  <a:ext cx="676275" cy="171450"/>
                                </a:xfrm>
                                <a:prstGeom prst="rect">
                                  <a:avLst/>
                                </a:prstGeom>
                                <a:noFill/>
                                <a:ln w="9525">
                                  <a:noFill/>
                                  <a:miter lim="800000"/>
                                  <a:headEnd/>
                                  <a:tailEnd/>
                                </a:ln>
                              </pic:spPr>
                            </pic:pic>
                          </a:graphicData>
                        </a:graphic>
                      </wp:inline>
                    </w:drawing>
                  </w:r>
                </w:p>
              </w:tc>
              <w:tc>
                <w:tcPr>
                  <w:tcW w:w="2580" w:type="dxa"/>
                  <w:hideMark/>
                </w:tcPr>
                <w:p w:rsidR="00C4615E" w:rsidRPr="00C4615E" w:rsidRDefault="00C4615E" w:rsidP="00C4615E">
                  <w:pPr>
                    <w:spacing w:after="0" w:line="240" w:lineRule="auto"/>
                    <w:jc w:val="right"/>
                    <w:rPr>
                      <w:rFonts w:ascii="Times New Roman" w:eastAsia="Times New Roman" w:hAnsi="Times New Roman" w:cs="Times New Roman"/>
                      <w:color w:val="000000"/>
                      <w:sz w:val="24"/>
                      <w:szCs w:val="24"/>
                    </w:rPr>
                  </w:pPr>
                  <w:r w:rsidRPr="00C4615E">
                    <w:rPr>
                      <w:rFonts w:ascii="Times New Roman" w:eastAsia="Times New Roman" w:hAnsi="Times New Roman" w:cs="Times New Roman"/>
                      <w:color w:val="000000"/>
                      <w:sz w:val="24"/>
                      <w:szCs w:val="24"/>
                    </w:rPr>
                    <w:t>6.3 Schema-Level Event Triggers</w:t>
                  </w:r>
                </w:p>
              </w:tc>
            </w:tr>
          </w:tbl>
          <w:p w:rsidR="00C4615E" w:rsidRPr="00C4615E" w:rsidRDefault="00C4615E" w:rsidP="00C4615E">
            <w:pPr>
              <w:spacing w:after="0" w:line="240" w:lineRule="auto"/>
              <w:rPr>
                <w:ins w:id="654" w:author="Unknown"/>
                <w:rFonts w:ascii="Times New Roman" w:eastAsia="Times New Roman" w:hAnsi="Times New Roman" w:cs="Times New Roman"/>
                <w:color w:val="000000"/>
                <w:sz w:val="24"/>
                <w:szCs w:val="24"/>
              </w:rPr>
            </w:pPr>
            <w:ins w:id="655" w:author="Unknown">
              <w:r w:rsidRPr="00C4615E">
                <w:rPr>
                  <w:rFonts w:ascii="Times New Roman" w:eastAsia="Times New Roman" w:hAnsi="Times New Roman" w:cs="Times New Roman"/>
                  <w:color w:val="000000"/>
                  <w:sz w:val="24"/>
                  <w:szCs w:val="24"/>
                </w:rPr>
                <w:pict>
                  <v:rect id="_x0000_i1033" style="width:386.25pt;height:1.5pt" o:hrpct="0" o:hrstd="t" o:hr="t" fillcolor="#a7a6aa" stroked="f"/>
                </w:pict>
              </w:r>
            </w:ins>
          </w:p>
          <w:p w:rsidR="00C4615E" w:rsidRPr="00C4615E" w:rsidRDefault="00C4615E" w:rsidP="00C4615E">
            <w:pPr>
              <w:spacing w:after="0" w:line="240" w:lineRule="auto"/>
              <w:rPr>
                <w:ins w:id="656" w:author="Unknown"/>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391150" cy="342900"/>
                  <wp:effectExtent l="19050" t="0" r="0" b="0"/>
                  <wp:docPr id="18" name="Picture 18" descr="The Oracle Library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Oracle Library Navigation"/>
                          <pic:cNvPicPr>
                            <a:picLocks noChangeAspect="1" noChangeArrowheads="1"/>
                          </pic:cNvPicPr>
                        </pic:nvPicPr>
                        <pic:blipFill>
                          <a:blip r:embed="rId21"/>
                          <a:srcRect/>
                          <a:stretch>
                            <a:fillRect/>
                          </a:stretch>
                        </pic:blipFill>
                        <pic:spPr bwMode="auto">
                          <a:xfrm>
                            <a:off x="0" y="0"/>
                            <a:ext cx="5391150" cy="342900"/>
                          </a:xfrm>
                          <a:prstGeom prst="rect">
                            <a:avLst/>
                          </a:prstGeom>
                          <a:noFill/>
                          <a:ln w="9525">
                            <a:noFill/>
                            <a:miter lim="800000"/>
                            <a:headEnd/>
                            <a:tailEnd/>
                          </a:ln>
                        </pic:spPr>
                      </pic:pic>
                    </a:graphicData>
                  </a:graphic>
                </wp:inline>
              </w:drawing>
            </w:r>
          </w:p>
          <w:p w:rsidR="00C4615E" w:rsidRPr="00C4615E" w:rsidRDefault="00C4615E" w:rsidP="00C4615E">
            <w:pPr>
              <w:spacing w:before="100" w:beforeAutospacing="1" w:after="100" w:afterAutospacing="1" w:line="240" w:lineRule="auto"/>
              <w:rPr>
                <w:ins w:id="657" w:author="Unknown"/>
                <w:rFonts w:ascii="Times New Roman" w:eastAsia="Times New Roman" w:hAnsi="Times New Roman" w:cs="Times New Roman"/>
                <w:color w:val="000000"/>
                <w:sz w:val="24"/>
                <w:szCs w:val="24"/>
              </w:rPr>
            </w:pPr>
            <w:ins w:id="658" w:author="Unknown">
              <w:r w:rsidRPr="00C4615E">
                <w:rPr>
                  <w:rFonts w:ascii="Times New Roman" w:eastAsia="Times New Roman" w:hAnsi="Times New Roman" w:cs="Times New Roman"/>
                  <w:color w:val="000000"/>
                  <w:sz w:val="20"/>
                  <w:szCs w:val="20"/>
                </w:rPr>
                <w:fldChar w:fldCharType="begin"/>
              </w:r>
              <w:r w:rsidRPr="00C4615E">
                <w:rPr>
                  <w:rFonts w:ascii="Times New Roman" w:eastAsia="Times New Roman" w:hAnsi="Times New Roman" w:cs="Times New Roman"/>
                  <w:color w:val="000000"/>
                  <w:sz w:val="20"/>
                  <w:szCs w:val="20"/>
                </w:rPr>
                <w:instrText xml:space="preserve"> HYPERLINK "http://docstore.mik.ua/orelly/oracle/copyrght.htm" </w:instrText>
              </w:r>
              <w:r w:rsidRPr="00C4615E">
                <w:rPr>
                  <w:rFonts w:ascii="Times New Roman" w:eastAsia="Times New Roman" w:hAnsi="Times New Roman" w:cs="Times New Roman"/>
                  <w:color w:val="000000"/>
                  <w:sz w:val="20"/>
                  <w:szCs w:val="20"/>
                </w:rPr>
                <w:fldChar w:fldCharType="separate"/>
              </w:r>
              <w:r w:rsidRPr="00C4615E">
                <w:rPr>
                  <w:rFonts w:ascii="Times New Roman" w:eastAsia="Times New Roman" w:hAnsi="Times New Roman" w:cs="Times New Roman"/>
                  <w:color w:val="0000FF"/>
                  <w:sz w:val="20"/>
                  <w:u w:val="single"/>
                </w:rPr>
                <w:t>Copyright (c) 2000</w:t>
              </w:r>
              <w:r w:rsidRPr="00C4615E">
                <w:rPr>
                  <w:rFonts w:ascii="Times New Roman" w:eastAsia="Times New Roman" w:hAnsi="Times New Roman" w:cs="Times New Roman"/>
                  <w:color w:val="000000"/>
                  <w:sz w:val="20"/>
                  <w:szCs w:val="20"/>
                </w:rPr>
                <w:fldChar w:fldCharType="end"/>
              </w:r>
              <w:r w:rsidRPr="00C4615E">
                <w:rPr>
                  <w:rFonts w:ascii="Times New Roman" w:eastAsia="Times New Roman" w:hAnsi="Times New Roman" w:cs="Times New Roman"/>
                  <w:color w:val="000000"/>
                  <w:sz w:val="20"/>
                  <w:szCs w:val="20"/>
                </w:rPr>
                <w:t xml:space="preserve"> O'Reilly &amp; Associates. All rights reserved. </w:t>
              </w:r>
            </w:ins>
          </w:p>
        </w:tc>
      </w:tr>
      <w:tr w:rsidR="00C4615E" w:rsidRPr="00C4615E" w:rsidTr="00C4615E">
        <w:trPr>
          <w:tblCellSpacing w:w="15" w:type="dxa"/>
        </w:trPr>
        <w:tc>
          <w:tcPr>
            <w:tcW w:w="3000" w:type="dxa"/>
            <w:hideMark/>
          </w:tcPr>
          <w:p w:rsidR="00C4615E" w:rsidRPr="00C4615E" w:rsidRDefault="00C4615E" w:rsidP="00C4615E">
            <w:pPr>
              <w:spacing w:after="0" w:line="240" w:lineRule="auto"/>
              <w:rPr>
                <w:ins w:id="659" w:author="Unknown"/>
                <w:rFonts w:ascii="Times New Roman" w:eastAsia="Times New Roman" w:hAnsi="Times New Roman" w:cs="Times New Roman"/>
                <w:color w:val="000000"/>
                <w:sz w:val="24"/>
                <w:szCs w:val="24"/>
              </w:rPr>
            </w:pPr>
            <w:ins w:id="660" w:author="Unknown">
              <w:r w:rsidRPr="00C4615E">
                <w:rPr>
                  <w:rFonts w:ascii="Times New Roman" w:eastAsia="Times New Roman" w:hAnsi="Times New Roman" w:cs="Times New Roman"/>
                  <w:color w:val="000000"/>
                  <w:sz w:val="24"/>
                  <w:szCs w:val="24"/>
                </w:rPr>
                <w:br/>
              </w:r>
              <w:r w:rsidRPr="00C4615E">
                <w:rPr>
                  <w:rFonts w:ascii="Times New Roman" w:eastAsia="Times New Roman" w:hAnsi="Times New Roman" w:cs="Times New Roman"/>
                  <w:color w:val="000000"/>
                  <w:sz w:val="24"/>
                  <w:szCs w:val="24"/>
                </w:rPr>
                <w:br/>
              </w:r>
            </w:ins>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p>
        </w:tc>
        <w:tc>
          <w:tcPr>
            <w:tcW w:w="0" w:type="auto"/>
            <w:vMerge/>
            <w:vAlign w:val="center"/>
            <w:hideMark/>
          </w:tcPr>
          <w:p w:rsidR="00C4615E" w:rsidRPr="00C4615E" w:rsidRDefault="00C4615E" w:rsidP="00C4615E">
            <w:pPr>
              <w:spacing w:after="0" w:line="240" w:lineRule="auto"/>
              <w:rPr>
                <w:ins w:id="661" w:author="Unknown"/>
                <w:rFonts w:ascii="Times New Roman" w:eastAsia="Times New Roman" w:hAnsi="Times New Roman" w:cs="Times New Roman"/>
                <w:color w:val="000000"/>
                <w:sz w:val="24"/>
                <w:szCs w:val="24"/>
              </w:rPr>
            </w:pPr>
          </w:p>
        </w:tc>
      </w:tr>
    </w:tbl>
    <w:p w:rsidR="00C4615E" w:rsidRPr="00C4615E" w:rsidRDefault="00C4615E" w:rsidP="00C4615E">
      <w:pPr>
        <w:spacing w:after="0" w:line="240" w:lineRule="auto"/>
        <w:rPr>
          <w:rFonts w:ascii="Times New Roman" w:eastAsia="Times New Roman" w:hAnsi="Times New Roman" w:cs="Times New Roman"/>
          <w:color w:val="000000"/>
          <w:sz w:val="24"/>
          <w:szCs w:val="24"/>
        </w:rPr>
      </w:pPr>
    </w:p>
    <w:p w:rsidR="00C4615E" w:rsidRPr="00C4615E" w:rsidRDefault="00C4615E" w:rsidP="00C4615E">
      <w:pPr>
        <w:spacing w:after="0" w:line="240" w:lineRule="auto"/>
        <w:jc w:val="center"/>
        <w:rPr>
          <w:ins w:id="662" w:author="Unknown"/>
          <w:rFonts w:ascii="Times New Roman" w:eastAsia="Times New Roman" w:hAnsi="Times New Roman" w:cs="Times New Roman"/>
          <w:color w:val="000000"/>
          <w:sz w:val="24"/>
          <w:szCs w:val="24"/>
        </w:rPr>
      </w:pPr>
      <w:ins w:id="663" w:author="Unknown">
        <w:r w:rsidRPr="00C4615E">
          <w:rPr>
            <w:rFonts w:ascii="Times New Roman" w:eastAsia="Times New Roman" w:hAnsi="Times New Roman" w:cs="Times New Roman"/>
            <w:color w:val="000000"/>
            <w:sz w:val="24"/>
            <w:szCs w:val="24"/>
          </w:rPr>
          <w:br/>
        </w:r>
      </w:ins>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p>
    <w:p w:rsidR="00C4615E" w:rsidRPr="00C4615E" w:rsidRDefault="00C4615E" w:rsidP="00C4615E">
      <w:pPr>
        <w:spacing w:after="0" w:line="240" w:lineRule="auto"/>
        <w:rPr>
          <w:ins w:id="664" w:author="Unknown"/>
          <w:rFonts w:ascii="Times New Roman" w:eastAsia="Times New Roman" w:hAnsi="Times New Roman" w:cs="Times New Roman"/>
          <w:color w:val="000000"/>
          <w:sz w:val="24"/>
          <w:szCs w:val="24"/>
        </w:rPr>
      </w:pPr>
    </w:p>
    <w:p w:rsidR="00C4615E" w:rsidRPr="00C4615E" w:rsidRDefault="00C4615E" w:rsidP="00C4615E">
      <w:pPr>
        <w:spacing w:after="0" w:line="240" w:lineRule="auto"/>
        <w:rPr>
          <w:ins w:id="665" w:author="Unknown"/>
          <w:rFonts w:ascii="Times New Roman" w:eastAsia="Times New Roman" w:hAnsi="Times New Roman" w:cs="Times New Roman"/>
          <w:color w:val="000000"/>
          <w:sz w:val="24"/>
          <w:szCs w:val="24"/>
        </w:rPr>
      </w:pPr>
      <w:ins w:id="666" w:author="Unknown">
        <w:r w:rsidRPr="00C4615E">
          <w:rPr>
            <w:rFonts w:ascii="Times New Roman" w:eastAsia="Times New Roman" w:hAnsi="Times New Roman" w:cs="Times New Roman"/>
            <w:color w:val="000000"/>
            <w:sz w:val="24"/>
            <w:szCs w:val="24"/>
          </w:rPr>
          <w:pict>
            <v:rect id="_x0000_i1038" style="width:0;height:.75pt" o:hralign="center" o:hrstd="t" o:hr="t" fillcolor="#a7a6aa" stroked="f"/>
          </w:pict>
        </w:r>
      </w:ins>
    </w:p>
    <w:p w:rsidR="00C4615E" w:rsidRPr="00C4615E" w:rsidRDefault="00C4615E" w:rsidP="00C4615E">
      <w:pPr>
        <w:spacing w:after="0" w:line="240" w:lineRule="auto"/>
        <w:rPr>
          <w:ins w:id="667" w:author="Unknown"/>
          <w:rFonts w:ascii="Times New Roman" w:eastAsia="Times New Roman" w:hAnsi="Times New Roman" w:cs="Times New Roman"/>
          <w:color w:val="000000"/>
          <w:sz w:val="24"/>
          <w:szCs w:val="24"/>
        </w:rPr>
      </w:pPr>
      <w:ins w:id="668" w:author="Unknown">
        <w:r w:rsidRPr="00C4615E">
          <w:rPr>
            <w:rFonts w:ascii="Times New Roman" w:eastAsia="Times New Roman" w:hAnsi="Times New Roman" w:cs="Times New Roman"/>
            <w:color w:val="000000"/>
            <w:sz w:val="24"/>
            <w:szCs w:val="24"/>
          </w:rPr>
          <w:pict/>
        </w:r>
      </w:ins>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p>
    <w:tbl>
      <w:tblPr>
        <w:tblW w:w="0" w:type="auto"/>
        <w:tblCellSpacing w:w="0" w:type="dxa"/>
        <w:tblCellMar>
          <w:left w:w="0" w:type="dxa"/>
          <w:right w:w="0" w:type="dxa"/>
        </w:tblCellMar>
        <w:tblLook w:val="04A0"/>
      </w:tblPr>
      <w:tblGrid>
        <w:gridCol w:w="685"/>
      </w:tblGrid>
      <w:tr w:rsidR="00C4615E" w:rsidRPr="00C4615E" w:rsidTr="00C4615E">
        <w:trPr>
          <w:tblCellSpacing w:w="0" w:type="dxa"/>
        </w:trPr>
        <w:tc>
          <w:tcPr>
            <w:tcW w:w="0" w:type="auto"/>
            <w:vAlign w:val="center"/>
            <w:hideMark/>
          </w:tcPr>
          <w:p w:rsidR="00C4615E" w:rsidRPr="00C4615E" w:rsidRDefault="00C4615E" w:rsidP="00C4615E">
            <w:pPr>
              <w:spacing w:after="0" w:line="240" w:lineRule="auto"/>
              <w:rPr>
                <w:rFonts w:ascii="Times New Roman" w:eastAsia="Times New Roman" w:hAnsi="Times New Roman" w:cs="Times New Roman"/>
                <w:color w:val="000000"/>
                <w:sz w:val="2"/>
                <w:szCs w:val="2"/>
              </w:rPr>
            </w:pPr>
            <w:r w:rsidRPr="00C4615E">
              <w:rPr>
                <w:rFonts w:ascii="Times New Roman" w:eastAsia="Times New Roman" w:hAnsi="Times New Roman" w:cs="Times New Roman"/>
                <w:color w:val="000000"/>
                <w:sz w:val="2"/>
                <w:szCs w:val="2"/>
              </w:rPr>
              <w:t> </w:t>
            </w:r>
          </w:p>
          <w:p w:rsidR="00C4615E" w:rsidRPr="00C4615E" w:rsidRDefault="00C4615E" w:rsidP="00C4615E">
            <w:pPr>
              <w:spacing w:after="0" w:line="240" w:lineRule="auto"/>
              <w:jc w:val="center"/>
              <w:rPr>
                <w:rFonts w:ascii="Tahoma" w:eastAsia="Times New Roman" w:hAnsi="Tahoma" w:cs="Tahoma"/>
                <w:color w:val="000000"/>
                <w:sz w:val="15"/>
                <w:szCs w:val="15"/>
              </w:rPr>
            </w:pPr>
            <w:hyperlink r:id="rId22" w:tgtFrame="_blank" w:history="1">
              <w:r w:rsidRPr="00C4615E">
                <w:rPr>
                  <w:rFonts w:ascii="Tahoma" w:eastAsia="Times New Roman" w:hAnsi="Tahoma" w:cs="Tahoma"/>
                  <w:color w:val="0000AB"/>
                  <w:sz w:val="15"/>
                  <w:u w:val="single"/>
                </w:rPr>
                <w:t>bigmir</w:t>
              </w:r>
              <w:r w:rsidRPr="00C4615E">
                <w:rPr>
                  <w:rFonts w:ascii="Tahoma" w:eastAsia="Times New Roman" w:hAnsi="Tahoma" w:cs="Tahoma"/>
                  <w:color w:val="FF0000"/>
                  <w:sz w:val="15"/>
                  <w:u w:val="single"/>
                </w:rPr>
                <w:t>)</w:t>
              </w:r>
              <w:r w:rsidRPr="00C4615E">
                <w:rPr>
                  <w:rFonts w:ascii="Tahoma" w:eastAsia="Times New Roman" w:hAnsi="Tahoma" w:cs="Tahoma"/>
                  <w:color w:val="0000AB"/>
                  <w:sz w:val="15"/>
                  <w:u w:val="single"/>
                </w:rPr>
                <w:t>net</w:t>
              </w:r>
            </w:hyperlink>
          </w:p>
          <w:p w:rsidR="00C4615E" w:rsidRPr="00C4615E" w:rsidRDefault="00C4615E" w:rsidP="00C4615E">
            <w:pPr>
              <w:spacing w:after="0" w:line="240" w:lineRule="auto"/>
              <w:rPr>
                <w:rFonts w:ascii="Tahoma" w:eastAsia="Times New Roman" w:hAnsi="Tahoma" w:cs="Tahoma"/>
                <w:color w:val="003596"/>
                <w:sz w:val="15"/>
                <w:szCs w:val="15"/>
              </w:rPr>
            </w:pPr>
            <w:r w:rsidRPr="00C4615E">
              <w:rPr>
                <w:rFonts w:ascii="Tahoma" w:eastAsia="Times New Roman" w:hAnsi="Tahoma" w:cs="Tahoma"/>
                <w:color w:val="003596"/>
                <w:sz w:val="15"/>
                <w:szCs w:val="15"/>
              </w:rPr>
              <w:t>4805</w:t>
            </w:r>
          </w:p>
          <w:p w:rsidR="00C4615E" w:rsidRPr="00C4615E" w:rsidRDefault="00C4615E" w:rsidP="00C4615E">
            <w:pPr>
              <w:spacing w:after="0" w:line="240" w:lineRule="auto"/>
              <w:rPr>
                <w:rFonts w:ascii="Tahoma" w:eastAsia="Times New Roman" w:hAnsi="Tahoma" w:cs="Tahoma"/>
                <w:color w:val="003596"/>
                <w:sz w:val="15"/>
                <w:szCs w:val="15"/>
              </w:rPr>
            </w:pPr>
            <w:r w:rsidRPr="00C4615E">
              <w:rPr>
                <w:rFonts w:ascii="Tahoma" w:eastAsia="Times New Roman" w:hAnsi="Tahoma" w:cs="Tahoma"/>
                <w:color w:val="003596"/>
                <w:sz w:val="15"/>
                <w:szCs w:val="15"/>
              </w:rPr>
              <w:t>8326</w:t>
            </w:r>
          </w:p>
          <w:p w:rsidR="00C4615E" w:rsidRPr="00C4615E" w:rsidRDefault="00C4615E" w:rsidP="00C4615E">
            <w:pPr>
              <w:spacing w:after="0" w:line="240" w:lineRule="auto"/>
              <w:rPr>
                <w:rFonts w:ascii="Tahoma" w:eastAsia="Times New Roman" w:hAnsi="Tahoma" w:cs="Tahoma"/>
                <w:color w:val="000000"/>
                <w:sz w:val="15"/>
                <w:szCs w:val="15"/>
              </w:rPr>
            </w:pPr>
            <w:r w:rsidRPr="00C4615E">
              <w:rPr>
                <w:rFonts w:ascii="Tahoma" w:eastAsia="Times New Roman" w:hAnsi="Tahoma" w:cs="Tahoma"/>
                <w:color w:val="000000"/>
                <w:sz w:val="15"/>
                <w:szCs w:val="15"/>
              </w:rPr>
              <w:br w:type="textWrapping" w:clear="all"/>
            </w:r>
          </w:p>
          <w:p w:rsidR="00C4615E" w:rsidRPr="00C4615E" w:rsidRDefault="00C4615E" w:rsidP="00C4615E">
            <w:pPr>
              <w:spacing w:after="0" w:line="240" w:lineRule="auto"/>
              <w:rPr>
                <w:rFonts w:ascii="Times New Roman" w:eastAsia="Times New Roman" w:hAnsi="Times New Roman" w:cs="Times New Roman"/>
                <w:color w:val="000000"/>
                <w:sz w:val="2"/>
                <w:szCs w:val="2"/>
              </w:rPr>
            </w:pPr>
            <w:r w:rsidRPr="00C4615E">
              <w:rPr>
                <w:rFonts w:ascii="Times New Roman" w:eastAsia="Times New Roman" w:hAnsi="Times New Roman" w:cs="Times New Roman"/>
                <w:color w:val="000000"/>
                <w:sz w:val="2"/>
                <w:szCs w:val="2"/>
              </w:rPr>
              <w:t> </w:t>
            </w:r>
          </w:p>
        </w:tc>
      </w:tr>
    </w:tbl>
    <w:p w:rsidR="008A1E45" w:rsidRDefault="00C4615E">
      <w:r w:rsidRPr="00C4615E">
        <w:rPr>
          <w:rFonts w:ascii="Times New Roman" w:eastAsia="Times New Roman" w:hAnsi="Times New Roman" w:cs="Times New Roman"/>
          <w:color w:val="000000"/>
          <w:sz w:val="24"/>
          <w:szCs w:val="24"/>
        </w:rPr>
        <w:pict/>
      </w:r>
      <w:r>
        <w:rPr>
          <w:rFonts w:ascii="Times New Roman" w:eastAsia="Times New Roman" w:hAnsi="Times New Roman" w:cs="Times New Roman"/>
          <w:noProof/>
          <w:color w:val="0000FF"/>
          <w:sz w:val="24"/>
          <w:szCs w:val="24"/>
        </w:rPr>
        <w:drawing>
          <wp:inline distT="0" distB="0" distL="0" distR="0">
            <wp:extent cx="9525" cy="9525"/>
            <wp:effectExtent l="0" t="0" r="0" b="0"/>
            <wp:docPr id="40" name="Picture 40" descr="http://counter.rambler.ru/top100.cnt?69279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ounter.rambler.ru/top100.cnt?692798">
                      <a:hlinkClick r:id="rId23"/>
                    </pic:cNvPr>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C4615E">
        <w:rPr>
          <w:rFonts w:ascii="Times New Roman" w:eastAsia="Times New Roman" w:hAnsi="Times New Roman" w:cs="Times New Roman"/>
          <w:color w:val="000000"/>
          <w:sz w:val="24"/>
          <w:szCs w:val="24"/>
        </w:rPr>
        <w:pict/>
      </w:r>
      <w:r>
        <w:rPr>
          <w:rFonts w:ascii="Times New Roman" w:eastAsia="Times New Roman" w:hAnsi="Times New Roman" w:cs="Times New Roman"/>
          <w:noProof/>
          <w:color w:val="0000FF"/>
          <w:sz w:val="24"/>
          <w:szCs w:val="24"/>
        </w:rPr>
        <w:drawing>
          <wp:inline distT="0" distB="0" distL="0" distR="0">
            <wp:extent cx="838200" cy="295275"/>
            <wp:effectExtent l="19050" t="0" r="0" b="0"/>
            <wp:docPr id="42" name="Picture 42" descr="Ramblers Top10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amblers Top100">
                      <a:hlinkClick r:id="rId25"/>
                    </pic:cNvPr>
                    <pic:cNvPicPr>
                      <a:picLocks noChangeAspect="1" noChangeArrowheads="1"/>
                    </pic:cNvPicPr>
                  </pic:nvPicPr>
                  <pic:blipFill>
                    <a:blip r:embed="rId26"/>
                    <a:srcRect/>
                    <a:stretch>
                      <a:fillRect/>
                    </a:stretch>
                  </pic:blipFill>
                  <pic:spPr bwMode="auto">
                    <a:xfrm>
                      <a:off x="0" y="0"/>
                      <a:ext cx="838200" cy="295275"/>
                    </a:xfrm>
                    <a:prstGeom prst="rect">
                      <a:avLst/>
                    </a:prstGeom>
                    <a:noFill/>
                    <a:ln w="9525">
                      <a:noFill/>
                      <a:miter lim="800000"/>
                      <a:headEnd/>
                      <a:tailEnd/>
                    </a:ln>
                  </pic:spPr>
                </pic:pic>
              </a:graphicData>
            </a:graphic>
          </wp:inline>
        </w:drawing>
      </w:r>
      <w:r w:rsidRPr="00C4615E">
        <w:rPr>
          <w:rFonts w:ascii="Times New Roman" w:eastAsia="Times New Roman" w:hAnsi="Times New Roman" w:cs="Times New Roman"/>
          <w:color w:val="000000"/>
          <w:sz w:val="24"/>
          <w:szCs w:val="24"/>
        </w:rPr>
        <w:pict/>
      </w:r>
      <w:ins w:id="669" w:author="Unknown">
        <w:r w:rsidRPr="00C4615E">
          <w:rPr>
            <w:rFonts w:ascii="Times New Roman" w:eastAsia="Times New Roman" w:hAnsi="Times New Roman" w:cs="Times New Roman"/>
            <w:color w:val="000000"/>
            <w:sz w:val="24"/>
            <w:szCs w:val="24"/>
          </w:rPr>
          <w:fldChar w:fldCharType="begin"/>
        </w:r>
        <w:r w:rsidRPr="00C4615E">
          <w:rPr>
            <w:rFonts w:ascii="Times New Roman" w:eastAsia="Times New Roman" w:hAnsi="Times New Roman" w:cs="Times New Roman"/>
            <w:color w:val="000000"/>
            <w:sz w:val="24"/>
            <w:szCs w:val="24"/>
          </w:rPr>
          <w:instrText xml:space="preserve"> HYPERLINK "http://hit.ua/?x=3601" \t "_blank" </w:instrText>
        </w:r>
        <w:r w:rsidRPr="00C4615E">
          <w:rPr>
            <w:rFonts w:ascii="Times New Roman" w:eastAsia="Times New Roman" w:hAnsi="Times New Roman" w:cs="Times New Roman"/>
            <w:color w:val="000000"/>
            <w:sz w:val="24"/>
            <w:szCs w:val="24"/>
          </w:rPr>
          <w:fldChar w:fldCharType="separate"/>
        </w:r>
      </w:ins>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ins w:id="670" w:author="Unknown">
        <w:r w:rsidRPr="00C4615E">
          <w:rPr>
            <w:rFonts w:ascii="Times New Roman" w:eastAsia="Times New Roman" w:hAnsi="Times New Roman" w:cs="Times New Roman"/>
            <w:color w:val="000000"/>
            <w:sz w:val="24"/>
            <w:szCs w:val="24"/>
          </w:rPr>
          <w:fldChar w:fldCharType="end"/>
        </w:r>
      </w:ins>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r w:rsidRPr="00C4615E">
        <w:rPr>
          <w:rFonts w:ascii="Times New Roman" w:eastAsia="Times New Roman" w:hAnsi="Times New Roman" w:cs="Times New Roman"/>
          <w:color w:val="000000"/>
          <w:sz w:val="24"/>
          <w:szCs w:val="24"/>
        </w:rPr>
        <w:pict/>
      </w:r>
    </w:p>
    <w:sectPr w:rsidR="008A1E45" w:rsidSect="008A1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297C"/>
    <w:multiLevelType w:val="multilevel"/>
    <w:tmpl w:val="5D6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B70F5"/>
    <w:multiLevelType w:val="multilevel"/>
    <w:tmpl w:val="8C7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50A81"/>
    <w:multiLevelType w:val="multilevel"/>
    <w:tmpl w:val="1C1E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87520"/>
    <w:multiLevelType w:val="multilevel"/>
    <w:tmpl w:val="277A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52906"/>
    <w:multiLevelType w:val="multilevel"/>
    <w:tmpl w:val="F7D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05BA8"/>
    <w:multiLevelType w:val="multilevel"/>
    <w:tmpl w:val="EBA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F00695"/>
    <w:multiLevelType w:val="multilevel"/>
    <w:tmpl w:val="6E7A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0E3DD2"/>
    <w:multiLevelType w:val="multilevel"/>
    <w:tmpl w:val="DC56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459B1"/>
    <w:multiLevelType w:val="multilevel"/>
    <w:tmpl w:val="265C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8"/>
  </w:num>
  <w:num w:numId="5">
    <w:abstractNumId w:val="5"/>
  </w:num>
  <w:num w:numId="6">
    <w:abstractNumId w:val="7"/>
  </w:num>
  <w:num w:numId="7">
    <w:abstractNumId w:val="6"/>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615E"/>
    <w:rsid w:val="008A1E45"/>
    <w:rsid w:val="00C46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E45"/>
  </w:style>
  <w:style w:type="paragraph" w:styleId="Heading1">
    <w:name w:val="heading 1"/>
    <w:basedOn w:val="Normal"/>
    <w:link w:val="Heading1Char"/>
    <w:uiPriority w:val="9"/>
    <w:qFormat/>
    <w:rsid w:val="00C46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6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61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61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1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61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61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615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4615E"/>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15E"/>
    <w:rPr>
      <w:rFonts w:ascii="Courier New" w:eastAsia="Times New Roman" w:hAnsi="Courier New" w:cs="Courier New"/>
      <w:sz w:val="20"/>
      <w:szCs w:val="20"/>
      <w:shd w:val="clear" w:color="auto" w:fill="FAFAFA"/>
    </w:rPr>
  </w:style>
  <w:style w:type="character" w:customStyle="1" w:styleId="navtitle">
    <w:name w:val="navtitle"/>
    <w:basedOn w:val="DefaultParagraphFont"/>
    <w:rsid w:val="00C4615E"/>
    <w:rPr>
      <w:rFonts w:ascii="Helvetica" w:hAnsi="Helvetica" w:cs="Helvetica" w:hint="default"/>
      <w:b/>
      <w:bCs/>
      <w:color w:val="000000"/>
      <w:sz w:val="24"/>
      <w:szCs w:val="24"/>
    </w:rPr>
  </w:style>
  <w:style w:type="character" w:styleId="Hyperlink">
    <w:name w:val="Hyperlink"/>
    <w:basedOn w:val="DefaultParagraphFont"/>
    <w:uiPriority w:val="99"/>
    <w:semiHidden/>
    <w:unhideWhenUsed/>
    <w:rsid w:val="00C4615E"/>
    <w:rPr>
      <w:color w:val="0000FF"/>
      <w:u w:val="single"/>
    </w:rPr>
  </w:style>
  <w:style w:type="paragraph" w:customStyle="1" w:styleId="para">
    <w:name w:val="para"/>
    <w:basedOn w:val="Normal"/>
    <w:rsid w:val="00C46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615E"/>
    <w:rPr>
      <w:i/>
      <w:iCs/>
    </w:rPr>
  </w:style>
  <w:style w:type="character" w:styleId="HTMLCite">
    <w:name w:val="HTML Cite"/>
    <w:basedOn w:val="DefaultParagraphFont"/>
    <w:uiPriority w:val="99"/>
    <w:semiHidden/>
    <w:unhideWhenUsed/>
    <w:rsid w:val="00C4615E"/>
    <w:rPr>
      <w:i/>
      <w:iCs/>
    </w:rPr>
  </w:style>
  <w:style w:type="character" w:styleId="Strong">
    <w:name w:val="Strong"/>
    <w:basedOn w:val="DefaultParagraphFont"/>
    <w:uiPriority w:val="22"/>
    <w:qFormat/>
    <w:rsid w:val="00C4615E"/>
    <w:rPr>
      <w:b/>
      <w:bCs/>
    </w:rPr>
  </w:style>
  <w:style w:type="paragraph" w:styleId="NormalWeb">
    <w:name w:val="Normal (Web)"/>
    <w:basedOn w:val="Normal"/>
    <w:uiPriority w:val="99"/>
    <w:unhideWhenUsed/>
    <w:rsid w:val="00C461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183954">
      <w:bodyDiv w:val="1"/>
      <w:marLeft w:val="0"/>
      <w:marRight w:val="0"/>
      <w:marTop w:val="0"/>
      <w:marBottom w:val="0"/>
      <w:divBdr>
        <w:top w:val="none" w:sz="0" w:space="0" w:color="auto"/>
        <w:left w:val="none" w:sz="0" w:space="0" w:color="auto"/>
        <w:bottom w:val="none" w:sz="0" w:space="0" w:color="auto"/>
        <w:right w:val="none" w:sz="0" w:space="0" w:color="auto"/>
      </w:divBdr>
      <w:divsChild>
        <w:div w:id="201793726">
          <w:marLeft w:val="0"/>
          <w:marRight w:val="0"/>
          <w:marTop w:val="0"/>
          <w:marBottom w:val="0"/>
          <w:divBdr>
            <w:top w:val="none" w:sz="0" w:space="0" w:color="auto"/>
            <w:left w:val="none" w:sz="0" w:space="0" w:color="auto"/>
            <w:bottom w:val="none" w:sz="0" w:space="0" w:color="auto"/>
            <w:right w:val="none" w:sz="0" w:space="0" w:color="auto"/>
          </w:divBdr>
        </w:div>
        <w:div w:id="832187574">
          <w:marLeft w:val="0"/>
          <w:marRight w:val="0"/>
          <w:marTop w:val="0"/>
          <w:marBottom w:val="0"/>
          <w:divBdr>
            <w:top w:val="none" w:sz="0" w:space="0" w:color="auto"/>
            <w:left w:val="none" w:sz="0" w:space="0" w:color="auto"/>
            <w:bottom w:val="none" w:sz="0" w:space="0" w:color="auto"/>
            <w:right w:val="none" w:sz="0" w:space="0" w:color="auto"/>
          </w:divBdr>
          <w:divsChild>
            <w:div w:id="164727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26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914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28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79534">
              <w:marLeft w:val="0"/>
              <w:marRight w:val="0"/>
              <w:marTop w:val="0"/>
              <w:marBottom w:val="0"/>
              <w:divBdr>
                <w:top w:val="none" w:sz="0" w:space="0" w:color="auto"/>
                <w:left w:val="none" w:sz="0" w:space="0" w:color="auto"/>
                <w:bottom w:val="none" w:sz="0" w:space="0" w:color="auto"/>
                <w:right w:val="none" w:sz="0" w:space="0" w:color="auto"/>
              </w:divBdr>
              <w:divsChild>
                <w:div w:id="1324746814">
                  <w:marLeft w:val="0"/>
                  <w:marRight w:val="0"/>
                  <w:marTop w:val="0"/>
                  <w:marBottom w:val="0"/>
                  <w:divBdr>
                    <w:top w:val="none" w:sz="0" w:space="0" w:color="auto"/>
                    <w:left w:val="none" w:sz="0" w:space="0" w:color="auto"/>
                    <w:bottom w:val="none" w:sz="0" w:space="0" w:color="auto"/>
                    <w:right w:val="none" w:sz="0" w:space="0" w:color="auto"/>
                  </w:divBdr>
                  <w:divsChild>
                    <w:div w:id="1950119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18213">
                  <w:marLeft w:val="0"/>
                  <w:marRight w:val="0"/>
                  <w:marTop w:val="0"/>
                  <w:marBottom w:val="0"/>
                  <w:divBdr>
                    <w:top w:val="none" w:sz="0" w:space="0" w:color="auto"/>
                    <w:left w:val="none" w:sz="0" w:space="0" w:color="auto"/>
                    <w:bottom w:val="none" w:sz="0" w:space="0" w:color="auto"/>
                    <w:right w:val="none" w:sz="0" w:space="0" w:color="auto"/>
                  </w:divBdr>
                  <w:divsChild>
                    <w:div w:id="1094517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306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9457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306387">
                  <w:marLeft w:val="0"/>
                  <w:marRight w:val="0"/>
                  <w:marTop w:val="0"/>
                  <w:marBottom w:val="0"/>
                  <w:divBdr>
                    <w:top w:val="none" w:sz="0" w:space="0" w:color="auto"/>
                    <w:left w:val="none" w:sz="0" w:space="0" w:color="auto"/>
                    <w:bottom w:val="none" w:sz="0" w:space="0" w:color="auto"/>
                    <w:right w:val="none" w:sz="0" w:space="0" w:color="auto"/>
                  </w:divBdr>
                  <w:divsChild>
                    <w:div w:id="1350377839">
                      <w:blockQuote w:val="1"/>
                      <w:marLeft w:val="240"/>
                      <w:marRight w:val="240"/>
                      <w:marTop w:val="240"/>
                      <w:marBottom w:val="240"/>
                      <w:divBdr>
                        <w:top w:val="single" w:sz="6" w:space="12" w:color="808080"/>
                        <w:left w:val="single" w:sz="6" w:space="12" w:color="808080"/>
                        <w:bottom w:val="single" w:sz="6" w:space="12" w:color="808080"/>
                        <w:right w:val="single" w:sz="6" w:space="12" w:color="808080"/>
                      </w:divBdr>
                    </w:div>
                    <w:div w:id="61729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7887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37188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2951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6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1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19110">
                      <w:blockQuote w:val="1"/>
                      <w:marLeft w:val="240"/>
                      <w:marRight w:val="240"/>
                      <w:marTop w:val="240"/>
                      <w:marBottom w:val="240"/>
                      <w:divBdr>
                        <w:top w:val="single" w:sz="6" w:space="12" w:color="808080"/>
                        <w:left w:val="single" w:sz="6" w:space="12" w:color="808080"/>
                        <w:bottom w:val="single" w:sz="6" w:space="12" w:color="808080"/>
                        <w:right w:val="single" w:sz="6" w:space="12" w:color="808080"/>
                      </w:divBdr>
                    </w:div>
                    <w:div w:id="63618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203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8728">
                  <w:marLeft w:val="0"/>
                  <w:marRight w:val="0"/>
                  <w:marTop w:val="0"/>
                  <w:marBottom w:val="0"/>
                  <w:divBdr>
                    <w:top w:val="none" w:sz="0" w:space="0" w:color="auto"/>
                    <w:left w:val="none" w:sz="0" w:space="0" w:color="auto"/>
                    <w:bottom w:val="none" w:sz="0" w:space="0" w:color="auto"/>
                    <w:right w:val="none" w:sz="0" w:space="0" w:color="auto"/>
                  </w:divBdr>
                  <w:divsChild>
                    <w:div w:id="18055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875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9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62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597494">
                      <w:blockQuote w:val="1"/>
                      <w:marLeft w:val="240"/>
                      <w:marRight w:val="240"/>
                      <w:marTop w:val="240"/>
                      <w:marBottom w:val="240"/>
                      <w:divBdr>
                        <w:top w:val="single" w:sz="6" w:space="12" w:color="FF0000"/>
                        <w:left w:val="single" w:sz="6" w:space="12" w:color="FF0000"/>
                        <w:bottom w:val="single" w:sz="6" w:space="12" w:color="FF0000"/>
                        <w:right w:val="single" w:sz="6" w:space="12" w:color="FF0000"/>
                      </w:divBdr>
                    </w:div>
                  </w:divsChild>
                </w:div>
              </w:divsChild>
            </w:div>
          </w:divsChild>
        </w:div>
        <w:div w:id="1510827460">
          <w:marLeft w:val="0"/>
          <w:marRight w:val="0"/>
          <w:marTop w:val="0"/>
          <w:marBottom w:val="0"/>
          <w:divBdr>
            <w:top w:val="none" w:sz="0" w:space="0" w:color="auto"/>
            <w:left w:val="none" w:sz="0" w:space="0" w:color="auto"/>
            <w:bottom w:val="none" w:sz="0" w:space="0" w:color="auto"/>
            <w:right w:val="none" w:sz="0" w:space="0" w:color="auto"/>
          </w:divBdr>
        </w:div>
        <w:div w:id="380591058">
          <w:marLeft w:val="0"/>
          <w:marRight w:val="0"/>
          <w:marTop w:val="0"/>
          <w:marBottom w:val="0"/>
          <w:divBdr>
            <w:top w:val="none" w:sz="0" w:space="0" w:color="auto"/>
            <w:left w:val="none" w:sz="0" w:space="0" w:color="auto"/>
            <w:bottom w:val="none" w:sz="0" w:space="0" w:color="auto"/>
            <w:right w:val="none" w:sz="0" w:space="0" w:color="auto"/>
          </w:divBdr>
          <w:divsChild>
            <w:div w:id="1046023766">
              <w:marLeft w:val="0"/>
              <w:marRight w:val="0"/>
              <w:marTop w:val="0"/>
              <w:marBottom w:val="0"/>
              <w:divBdr>
                <w:top w:val="none" w:sz="0" w:space="0" w:color="auto"/>
                <w:left w:val="none" w:sz="0" w:space="0" w:color="auto"/>
                <w:bottom w:val="none" w:sz="0" w:space="0" w:color="auto"/>
                <w:right w:val="none" w:sz="0" w:space="0" w:color="auto"/>
              </w:divBdr>
            </w:div>
            <w:div w:id="1842428057">
              <w:marLeft w:val="0"/>
              <w:marRight w:val="0"/>
              <w:marTop w:val="0"/>
              <w:marBottom w:val="0"/>
              <w:divBdr>
                <w:top w:val="none" w:sz="0" w:space="0" w:color="auto"/>
                <w:left w:val="none" w:sz="0" w:space="0" w:color="auto"/>
                <w:bottom w:val="none" w:sz="0" w:space="0" w:color="auto"/>
                <w:right w:val="none" w:sz="0" w:space="0" w:color="auto"/>
              </w:divBdr>
              <w:divsChild>
                <w:div w:id="1178302855">
                  <w:marLeft w:val="0"/>
                  <w:marRight w:val="0"/>
                  <w:marTop w:val="45"/>
                  <w:marBottom w:val="0"/>
                  <w:divBdr>
                    <w:top w:val="none" w:sz="0" w:space="0" w:color="auto"/>
                    <w:left w:val="none" w:sz="0" w:space="0" w:color="auto"/>
                    <w:bottom w:val="none" w:sz="0" w:space="0" w:color="auto"/>
                    <w:right w:val="none" w:sz="0" w:space="0" w:color="auto"/>
                  </w:divBdr>
                  <w:divsChild>
                    <w:div w:id="285815307">
                      <w:marLeft w:val="0"/>
                      <w:marRight w:val="0"/>
                      <w:marTop w:val="0"/>
                      <w:marBottom w:val="0"/>
                      <w:divBdr>
                        <w:top w:val="none" w:sz="0" w:space="0" w:color="auto"/>
                        <w:left w:val="none" w:sz="0" w:space="0" w:color="auto"/>
                        <w:bottom w:val="none" w:sz="0" w:space="0" w:color="auto"/>
                        <w:right w:val="none" w:sz="0" w:space="0" w:color="auto"/>
                      </w:divBdr>
                    </w:div>
                    <w:div w:id="18541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tore.mik.ua/univercd/cc/td/doc/product/" TargetMode="External"/><Relationship Id="rId13" Type="http://schemas.openxmlformats.org/officeDocument/2006/relationships/hyperlink" Target="http://docstore.mik.ua/orelly/oracle/guide8i/ch06_01.htm" TargetMode="External"/><Relationship Id="rId18" Type="http://schemas.openxmlformats.org/officeDocument/2006/relationships/image" Target="media/image5.gif"/><Relationship Id="rId26"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yperlink" Target="http://docstore.mik.ua/manuals/linux.html" TargetMode="External"/><Relationship Id="rId12" Type="http://schemas.openxmlformats.org/officeDocument/2006/relationships/image" Target="media/image2.gif"/><Relationship Id="rId17" Type="http://schemas.openxmlformats.org/officeDocument/2006/relationships/hyperlink" Target="http://docstore.mik.ua/orelly/oracle/guide8i/index.htm" TargetMode="External"/><Relationship Id="rId25" Type="http://schemas.openxmlformats.org/officeDocument/2006/relationships/hyperlink" Target="http://top100.rambler.ru/top100/"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hyperlink" Target="http://docstore.mik.ua/manuals/freebsd.html" TargetMode="External"/><Relationship Id="rId11" Type="http://schemas.openxmlformats.org/officeDocument/2006/relationships/hyperlink" Target="http://docstore.mik.ua/orelly/oracle/guide8i/ch06_01.htm" TargetMode="External"/><Relationship Id="rId24" Type="http://schemas.openxmlformats.org/officeDocument/2006/relationships/image" Target="media/image8.gif"/><Relationship Id="rId5" Type="http://schemas.openxmlformats.org/officeDocument/2006/relationships/hyperlink" Target="http://docstore.mik.ua/orelly/bookshelf.html" TargetMode="External"/><Relationship Id="rId15" Type="http://schemas.openxmlformats.org/officeDocument/2006/relationships/image" Target="media/image3.gif"/><Relationship Id="rId23" Type="http://schemas.openxmlformats.org/officeDocument/2006/relationships/hyperlink" Target="http://top100.rambler.ru/top/" TargetMode="External"/><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docstore.mik.ua/orelly/oracle/guide8i/index/idx_0.htm" TargetMode="External"/><Relationship Id="rId4" Type="http://schemas.openxmlformats.org/officeDocument/2006/relationships/webSettings" Target="webSettings.xml"/><Relationship Id="rId9" Type="http://schemas.openxmlformats.org/officeDocument/2006/relationships/hyperlink" Target="http://php-manual.us/" TargetMode="External"/><Relationship Id="rId14" Type="http://schemas.openxmlformats.org/officeDocument/2006/relationships/hyperlink" Target="http://docstore.mik.ua/orelly/oracle/guide8i/ch06_03.htm" TargetMode="External"/><Relationship Id="rId22" Type="http://schemas.openxmlformats.org/officeDocument/2006/relationships/hyperlink" Target="http://www.bigmir.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2739</Words>
  <Characters>15615</Characters>
  <Application>Microsoft Office Word</Application>
  <DocSecurity>0</DocSecurity>
  <Lines>130</Lines>
  <Paragraphs>36</Paragraphs>
  <ScaleCrop>false</ScaleCrop>
  <Company/>
  <LinksUpToDate>false</LinksUpToDate>
  <CharactersWithSpaces>18318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1</cp:revision>
  <dcterms:created xsi:type="dcterms:W3CDTF">2014-06-07T20:00:00Z</dcterms:created>
  <dcterms:modified xsi:type="dcterms:W3CDTF">2014-06-07T20:01:00Z</dcterms:modified>
</cp:coreProperties>
</file>